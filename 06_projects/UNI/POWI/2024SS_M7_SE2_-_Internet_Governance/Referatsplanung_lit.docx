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6C4E" w14:textId="33ECC4AD" w:rsidR="00083C89" w:rsidRPr="00083C89" w:rsidRDefault="00083C89" w:rsidP="00083C89">
      <w:pPr>
        <w:jc w:val="center"/>
        <w:rPr>
          <w:b/>
          <w:bCs/>
          <w:lang w:val="de-AT"/>
        </w:rPr>
      </w:pPr>
      <w:bookmarkStart w:id="0" w:name="OLE_LINK1"/>
      <w:r w:rsidRPr="00083C89">
        <w:rPr>
          <w:b/>
          <w:bCs/>
          <w:lang w:val="de-AT"/>
        </w:rPr>
        <w:t>Referatsplanung</w:t>
      </w:r>
    </w:p>
    <w:p w14:paraId="638D4755" w14:textId="1DB4A9F9" w:rsidR="00083C89" w:rsidRPr="00083C89" w:rsidRDefault="00083C89" w:rsidP="00083C89">
      <w:pPr>
        <w:jc w:val="center"/>
        <w:rPr>
          <w:b/>
          <w:bCs/>
          <w:lang w:val="de-AT"/>
        </w:rPr>
      </w:pPr>
      <w:r w:rsidRPr="00083C89">
        <w:rPr>
          <w:b/>
          <w:bCs/>
          <w:lang w:val="de-AT"/>
        </w:rPr>
        <w:t>–</w:t>
      </w:r>
    </w:p>
    <w:p w14:paraId="45CE64FE" w14:textId="1D42009C" w:rsidR="00462375" w:rsidDel="000654E7" w:rsidRDefault="00083C89" w:rsidP="00083C89">
      <w:pPr>
        <w:jc w:val="center"/>
        <w:rPr>
          <w:del w:id="1" w:author="Utku B. Demir" w:date="2024-04-19T15:37:00Z"/>
          <w:b/>
          <w:bCs/>
          <w:lang w:val="de-AT"/>
        </w:rPr>
      </w:pPr>
      <w:r w:rsidRPr="00083C89">
        <w:rPr>
          <w:b/>
          <w:bCs/>
          <w:lang w:val="de-AT"/>
        </w:rPr>
        <w:t xml:space="preserve">Internet </w:t>
      </w:r>
      <w:proofErr w:type="spellStart"/>
      <w:r w:rsidRPr="00083C89">
        <w:rPr>
          <w:b/>
          <w:bCs/>
          <w:lang w:val="de-AT"/>
        </w:rPr>
        <w:t>Governance</w:t>
      </w:r>
      <w:proofErr w:type="spellEnd"/>
      <w:r w:rsidRPr="00083C89">
        <w:rPr>
          <w:b/>
          <w:bCs/>
          <w:lang w:val="de-AT"/>
        </w:rPr>
        <w:t xml:space="preserve"> und der </w:t>
      </w:r>
      <w:proofErr w:type="spellStart"/>
      <w:r w:rsidRPr="00083C89">
        <w:rPr>
          <w:b/>
          <w:bCs/>
          <w:lang w:val="de-AT"/>
        </w:rPr>
        <w:t>Multistakeholder</w:t>
      </w:r>
      <w:proofErr w:type="spellEnd"/>
      <w:r w:rsidRPr="00083C89">
        <w:rPr>
          <w:b/>
          <w:bCs/>
          <w:lang w:val="de-AT"/>
        </w:rPr>
        <w:t>-Ansatz</w:t>
      </w:r>
    </w:p>
    <w:p w14:paraId="4E46EEA7" w14:textId="77777777" w:rsidR="00893713" w:rsidRDefault="00893713" w:rsidP="000654E7">
      <w:pPr>
        <w:jc w:val="center"/>
        <w:rPr>
          <w:b/>
          <w:bCs/>
          <w:lang w:val="de-AT"/>
        </w:rPr>
      </w:pPr>
    </w:p>
    <w:p w14:paraId="3B9496F7" w14:textId="41199588" w:rsidR="00083C89" w:rsidRPr="00083C89" w:rsidRDefault="00083C89" w:rsidP="00083C89">
      <w:pPr>
        <w:numPr>
          <w:ilvl w:val="0"/>
          <w:numId w:val="1"/>
        </w:numPr>
      </w:pPr>
      <w:proofErr w:type="spellStart"/>
      <w:r w:rsidRPr="00083C89">
        <w:rPr>
          <w:b/>
          <w:bCs/>
        </w:rPr>
        <w:t>Einleitung</w:t>
      </w:r>
      <w:proofErr w:type="spellEnd"/>
      <w:ins w:id="2" w:author="Utku B. Demir" w:date="2024-04-19T15:35:00Z">
        <w:r w:rsidR="00893713">
          <w:rPr>
            <w:b/>
            <w:bCs/>
          </w:rPr>
          <w:t xml:space="preserve"> </w:t>
        </w:r>
      </w:ins>
    </w:p>
    <w:p w14:paraId="4E704AA3" w14:textId="77777777" w:rsidR="00083C89" w:rsidRPr="00083C89" w:rsidRDefault="00083C89" w:rsidP="00083C89">
      <w:pPr>
        <w:numPr>
          <w:ilvl w:val="1"/>
          <w:numId w:val="1"/>
        </w:numPr>
      </w:pPr>
      <w:proofErr w:type="spellStart"/>
      <w:r w:rsidRPr="00083C89">
        <w:t>Einführung</w:t>
      </w:r>
      <w:proofErr w:type="spellEnd"/>
      <w:r w:rsidRPr="00083C89">
        <w:t xml:space="preserve"> in das Thema</w:t>
      </w:r>
    </w:p>
    <w:p w14:paraId="44EC1EF0" w14:textId="2DB6FA8E" w:rsidR="00083C89" w:rsidRDefault="00083C89" w:rsidP="00083C89">
      <w:pPr>
        <w:numPr>
          <w:ilvl w:val="1"/>
          <w:numId w:val="1"/>
        </w:numPr>
        <w:rPr>
          <w:ins w:id="3" w:author="Utku B. Demir" w:date="2024-04-19T15:36:00Z"/>
          <w:lang w:val="de-AT"/>
        </w:rPr>
      </w:pPr>
      <w:r w:rsidRPr="00083C89">
        <w:rPr>
          <w:lang w:val="de-AT"/>
        </w:rPr>
        <w:t>Bedeutung der Internet Governance für d</w:t>
      </w:r>
      <w:r>
        <w:rPr>
          <w:lang w:val="de-AT"/>
        </w:rPr>
        <w:t>as Internet (Entwicklung;</w:t>
      </w:r>
      <w:r w:rsidRPr="00083C89">
        <w:rPr>
          <w:lang w:val="de-AT"/>
        </w:rPr>
        <w:t xml:space="preserve"> globale Kommunikation</w:t>
      </w:r>
      <w:r>
        <w:rPr>
          <w:lang w:val="de-AT"/>
        </w:rPr>
        <w:t>;</w:t>
      </w:r>
      <w:r w:rsidRPr="00083C89">
        <w:rPr>
          <w:lang w:val="de-AT"/>
        </w:rPr>
        <w:t xml:space="preserve"> Zusammenarbeit</w:t>
      </w:r>
      <w:r>
        <w:rPr>
          <w:lang w:val="de-AT"/>
        </w:rPr>
        <w:t xml:space="preserve"> usw.)</w:t>
      </w:r>
    </w:p>
    <w:p w14:paraId="0D724965" w14:textId="0E5966E2" w:rsidR="00372EDE" w:rsidRDefault="000654E7" w:rsidP="00083C89">
      <w:pPr>
        <w:numPr>
          <w:ilvl w:val="1"/>
          <w:numId w:val="1"/>
        </w:numPr>
        <w:rPr>
          <w:ins w:id="4" w:author="Utku B. Demir" w:date="2024-04-19T15:37:00Z"/>
          <w:lang w:val="de-AT"/>
        </w:rPr>
      </w:pPr>
      <w:ins w:id="5" w:author="Utku B. Demir" w:date="2024-04-19T15:37:00Z">
        <w:r>
          <w:rPr>
            <w:lang w:val="de-AT"/>
          </w:rPr>
          <w:t>Relevante Literatur:</w:t>
        </w:r>
      </w:ins>
    </w:p>
    <w:p w14:paraId="37B7F745" w14:textId="5E537C71" w:rsidR="000654E7" w:rsidRPr="000654E7" w:rsidRDefault="000654E7" w:rsidP="000654E7">
      <w:pPr>
        <w:numPr>
          <w:ilvl w:val="2"/>
          <w:numId w:val="1"/>
        </w:numPr>
        <w:rPr>
          <w:lang w:val="en-US"/>
          <w:rPrChange w:id="6" w:author="Utku B. Demir" w:date="2024-04-19T15:37:00Z">
            <w:rPr>
              <w:lang w:val="de-AT"/>
            </w:rPr>
          </w:rPrChange>
        </w:rPr>
        <w:pPrChange w:id="7" w:author="Utku B. Demir" w:date="2024-04-19T15:37:00Z">
          <w:pPr>
            <w:numPr>
              <w:ilvl w:val="1"/>
              <w:numId w:val="1"/>
            </w:numPr>
            <w:tabs>
              <w:tab w:val="num" w:pos="1440"/>
            </w:tabs>
            <w:ind w:left="1440" w:hanging="360"/>
          </w:pPr>
        </w:pPrChange>
      </w:pPr>
      <w:bookmarkStart w:id="8" w:name="_Hlk164433556"/>
      <w:bookmarkStart w:id="9" w:name="OLE_LINK4"/>
      <w:ins w:id="10" w:author="Utku B. Demir" w:date="2024-04-19T15:37:00Z">
        <w:r w:rsidRPr="00893713">
          <w:rPr>
            <w:b/>
            <w:bCs/>
          </w:rPr>
          <w:t>Hofmann, J. (2016). Multi-</w:t>
        </w:r>
        <w:proofErr w:type="spellStart"/>
        <w:r w:rsidRPr="00893713">
          <w:rPr>
            <w:b/>
            <w:bCs/>
          </w:rPr>
          <w:t>stakeholderism</w:t>
        </w:r>
        <w:proofErr w:type="spellEnd"/>
        <w:r w:rsidRPr="00893713">
          <w:rPr>
            <w:b/>
            <w:bCs/>
          </w:rPr>
          <w:t xml:space="preserve"> in Internet governance: Putting a fiction into practice.</w:t>
        </w:r>
      </w:ins>
    </w:p>
    <w:bookmarkEnd w:id="8"/>
    <w:bookmarkEnd w:id="9"/>
    <w:p w14:paraId="316BC138" w14:textId="506C9C14" w:rsidR="00083C89" w:rsidRPr="00083C89" w:rsidRDefault="00083C89" w:rsidP="00372EDE">
      <w:pPr>
        <w:numPr>
          <w:ilvl w:val="0"/>
          <w:numId w:val="1"/>
        </w:numPr>
      </w:pPr>
      <w:r w:rsidRPr="00083C89">
        <w:rPr>
          <w:b/>
          <w:bCs/>
        </w:rPr>
        <w:t xml:space="preserve">Was </w:t>
      </w:r>
      <w:proofErr w:type="spellStart"/>
      <w:r w:rsidRPr="00083C89">
        <w:rPr>
          <w:b/>
          <w:bCs/>
        </w:rPr>
        <w:t>ist</w:t>
      </w:r>
      <w:proofErr w:type="spellEnd"/>
      <w:r w:rsidRPr="00083C89">
        <w:rPr>
          <w:b/>
          <w:bCs/>
        </w:rPr>
        <w:t xml:space="preserve"> Internet Governance?</w:t>
      </w:r>
      <w:ins w:id="11" w:author="Utku B. Demir" w:date="2024-04-19T15:35:00Z">
        <w:r w:rsidR="00893713">
          <w:rPr>
            <w:b/>
            <w:bCs/>
          </w:rPr>
          <w:t xml:space="preserve"> </w:t>
        </w:r>
      </w:ins>
      <w:bookmarkStart w:id="12" w:name="OLE_LINK2"/>
    </w:p>
    <w:bookmarkEnd w:id="12"/>
    <w:p w14:paraId="0DE047A1" w14:textId="77777777" w:rsidR="00083C89" w:rsidRPr="00893713" w:rsidRDefault="00083C89" w:rsidP="00083C89">
      <w:pPr>
        <w:numPr>
          <w:ilvl w:val="1"/>
          <w:numId w:val="1"/>
        </w:numPr>
        <w:rPr>
          <w:lang w:val="de-DE"/>
          <w:rPrChange w:id="13" w:author="Utku B. Demir" w:date="2024-04-19T15:35:00Z">
            <w:rPr/>
          </w:rPrChange>
        </w:rPr>
      </w:pPr>
      <w:r w:rsidRPr="00893713">
        <w:rPr>
          <w:lang w:val="de-DE"/>
          <w:rPrChange w:id="14" w:author="Utku B. Demir" w:date="2024-04-19T15:35:00Z">
            <w:rPr/>
          </w:rPrChange>
        </w:rPr>
        <w:t>Definition und Erklärung des Begriffs</w:t>
      </w:r>
    </w:p>
    <w:p w14:paraId="7028AD7F" w14:textId="5FB6E962" w:rsidR="00083C89" w:rsidRDefault="00083C89" w:rsidP="00083C89">
      <w:pPr>
        <w:numPr>
          <w:ilvl w:val="1"/>
          <w:numId w:val="1"/>
        </w:numPr>
      </w:pPr>
      <w:proofErr w:type="spellStart"/>
      <w:r w:rsidRPr="00083C89">
        <w:t>Hintergrund</w:t>
      </w:r>
      <w:proofErr w:type="spellEnd"/>
      <w:r w:rsidRPr="00083C89">
        <w:t xml:space="preserve"> und </w:t>
      </w:r>
      <w:proofErr w:type="spellStart"/>
      <w:r w:rsidRPr="00083C89">
        <w:t>Entwicklung</w:t>
      </w:r>
      <w:proofErr w:type="spellEnd"/>
    </w:p>
    <w:p w14:paraId="0A5C44A8" w14:textId="1D6C9D80" w:rsidR="0090100E" w:rsidRDefault="0090100E" w:rsidP="00083C89">
      <w:pPr>
        <w:numPr>
          <w:ilvl w:val="1"/>
          <w:numId w:val="1"/>
        </w:numPr>
      </w:pPr>
      <w:r>
        <w:t>Multistakeholder-Ansatz</w:t>
      </w:r>
      <w:r w:rsidR="001933AF">
        <w:t xml:space="preserve"> (</w:t>
      </w:r>
      <w:proofErr w:type="spellStart"/>
      <w:r w:rsidR="001933AF">
        <w:t>perfomativ</w:t>
      </w:r>
      <w:proofErr w:type="spellEnd"/>
      <w:r w:rsidR="001933AF">
        <w:t>)</w:t>
      </w:r>
    </w:p>
    <w:p w14:paraId="38FD366E" w14:textId="4081AD2E" w:rsidR="003B248F" w:rsidRDefault="003B248F" w:rsidP="003B248F">
      <w:pPr>
        <w:numPr>
          <w:ilvl w:val="2"/>
          <w:numId w:val="1"/>
        </w:numPr>
      </w:pPr>
      <w:proofErr w:type="spellStart"/>
      <w:r>
        <w:t>Entstehung</w:t>
      </w:r>
      <w:proofErr w:type="spellEnd"/>
      <w:r>
        <w:t xml:space="preserve"> </w:t>
      </w:r>
    </w:p>
    <w:p w14:paraId="792AABFA" w14:textId="77777777" w:rsidR="004752DD" w:rsidRDefault="003B248F" w:rsidP="003B248F">
      <w:pPr>
        <w:numPr>
          <w:ilvl w:val="2"/>
          <w:numId w:val="1"/>
        </w:numPr>
        <w:rPr>
          <w:lang w:val="de-AT"/>
        </w:rPr>
      </w:pPr>
      <w:r w:rsidRPr="003B248F">
        <w:rPr>
          <w:lang w:val="de-AT"/>
        </w:rPr>
        <w:t>Ziele (Zu Beginn vs. j</w:t>
      </w:r>
      <w:r>
        <w:rPr>
          <w:lang w:val="de-AT"/>
        </w:rPr>
        <w:t>etzt)</w:t>
      </w:r>
      <w:r w:rsidR="004752DD">
        <w:rPr>
          <w:lang w:val="de-AT"/>
        </w:rPr>
        <w:t xml:space="preserve"> </w:t>
      </w:r>
    </w:p>
    <w:p w14:paraId="523A4E5B" w14:textId="03AE3D24" w:rsidR="003B248F" w:rsidRDefault="004752DD" w:rsidP="003B248F">
      <w:pPr>
        <w:numPr>
          <w:ilvl w:val="2"/>
          <w:numId w:val="1"/>
        </w:numPr>
        <w:rPr>
          <w:lang w:val="de-AT"/>
        </w:rPr>
      </w:pPr>
      <w:r>
        <w:rPr>
          <w:lang w:val="de-AT"/>
        </w:rPr>
        <w:t>Erwartungen vs. tatsächliche Ergebnisse</w:t>
      </w:r>
    </w:p>
    <w:p w14:paraId="77DB702F" w14:textId="534C046C" w:rsidR="00FD2D2E" w:rsidRDefault="0041304C" w:rsidP="00013FF5">
      <w:pPr>
        <w:numPr>
          <w:ilvl w:val="1"/>
          <w:numId w:val="1"/>
        </w:numPr>
        <w:rPr>
          <w:ins w:id="15" w:author="Utku B. Demir" w:date="2024-04-19T15:37:00Z"/>
          <w:lang w:val="de-AT"/>
        </w:rPr>
      </w:pPr>
      <w:r w:rsidRPr="00013FF5">
        <w:rPr>
          <w:lang w:val="de-AT"/>
        </w:rPr>
        <w:t xml:space="preserve">Ausgestaltung des </w:t>
      </w:r>
      <w:proofErr w:type="spellStart"/>
      <w:r w:rsidRPr="00013FF5">
        <w:rPr>
          <w:lang w:val="de-AT"/>
        </w:rPr>
        <w:t>Multistakeholder</w:t>
      </w:r>
      <w:proofErr w:type="spellEnd"/>
      <w:r w:rsidRPr="00013FF5">
        <w:rPr>
          <w:lang w:val="de-AT"/>
        </w:rPr>
        <w:t>-Ansatz</w:t>
      </w:r>
      <w:r w:rsidR="00013FF5">
        <w:rPr>
          <w:lang w:val="de-AT"/>
        </w:rPr>
        <w:t>es</w:t>
      </w:r>
      <w:r w:rsidRPr="00013FF5">
        <w:rPr>
          <w:lang w:val="de-AT"/>
        </w:rPr>
        <w:t xml:space="preserve"> in Bezug auf Internet Governance </w:t>
      </w:r>
      <w:r w:rsidR="00DC6555" w:rsidRPr="00013FF5">
        <w:rPr>
          <w:lang w:val="de-AT"/>
        </w:rPr>
        <w:t>–</w:t>
      </w:r>
      <w:r w:rsidRPr="00013FF5">
        <w:rPr>
          <w:lang w:val="de-AT"/>
        </w:rPr>
        <w:t xml:space="preserve"> </w:t>
      </w:r>
      <w:r w:rsidR="00DC6555" w:rsidRPr="00013FF5">
        <w:rPr>
          <w:lang w:val="de-AT"/>
        </w:rPr>
        <w:t xml:space="preserve">Vorstellung </w:t>
      </w:r>
      <w:r w:rsidR="00013FF5" w:rsidRPr="00013FF5">
        <w:rPr>
          <w:lang w:val="de-AT"/>
        </w:rPr>
        <w:t>von wichtigen Akteuren</w:t>
      </w:r>
      <w:r w:rsidR="00DC6555" w:rsidRPr="00013FF5">
        <w:rPr>
          <w:lang w:val="de-AT"/>
        </w:rPr>
        <w:t xml:space="preserve"> (Auszug</w:t>
      </w:r>
      <w:r w:rsidR="00013FF5" w:rsidRPr="00013FF5">
        <w:rPr>
          <w:lang w:val="de-AT"/>
        </w:rPr>
        <w:t>: z.b. I</w:t>
      </w:r>
      <w:r w:rsidR="00013FF5" w:rsidRPr="00083C89">
        <w:rPr>
          <w:lang w:val="de-AT"/>
        </w:rPr>
        <w:t>CANN</w:t>
      </w:r>
      <w:r w:rsidR="00013FF5" w:rsidRPr="00013FF5">
        <w:rPr>
          <w:lang w:val="de-AT"/>
        </w:rPr>
        <w:t xml:space="preserve">; </w:t>
      </w:r>
      <w:r w:rsidR="00013FF5" w:rsidRPr="00083C89">
        <w:rPr>
          <w:lang w:val="de-AT"/>
        </w:rPr>
        <w:t>IGF</w:t>
      </w:r>
      <w:r w:rsidR="00013FF5" w:rsidRPr="00013FF5">
        <w:rPr>
          <w:lang w:val="de-AT"/>
        </w:rPr>
        <w:t xml:space="preserve">; </w:t>
      </w:r>
      <w:r w:rsidR="00013FF5" w:rsidRPr="00083C89">
        <w:rPr>
          <w:lang w:val="de-AT"/>
        </w:rPr>
        <w:t>W3C</w:t>
      </w:r>
      <w:r w:rsidR="00013FF5">
        <w:rPr>
          <w:lang w:val="de-AT"/>
        </w:rPr>
        <w:t xml:space="preserve">; </w:t>
      </w:r>
      <w:r w:rsidR="00013FF5" w:rsidRPr="00083C89">
        <w:rPr>
          <w:lang w:val="de-AT"/>
        </w:rPr>
        <w:t>GNI)</w:t>
      </w:r>
    </w:p>
    <w:p w14:paraId="77424AFF" w14:textId="111C2AB5" w:rsidR="000654E7" w:rsidRDefault="000654E7" w:rsidP="00013FF5">
      <w:pPr>
        <w:numPr>
          <w:ilvl w:val="1"/>
          <w:numId w:val="1"/>
        </w:numPr>
        <w:rPr>
          <w:ins w:id="16" w:author="Utku B. Demir" w:date="2024-04-19T15:37:00Z"/>
          <w:lang w:val="de-AT"/>
        </w:rPr>
      </w:pPr>
      <w:ins w:id="17" w:author="Utku B. Demir" w:date="2024-04-19T15:37:00Z">
        <w:r>
          <w:rPr>
            <w:lang w:val="de-AT"/>
          </w:rPr>
          <w:t>Relevante Literatur:</w:t>
        </w:r>
      </w:ins>
    </w:p>
    <w:p w14:paraId="1C60CF9C" w14:textId="471481F0" w:rsidR="00C74973" w:rsidRPr="00C74973" w:rsidRDefault="00C74973" w:rsidP="00C74973">
      <w:pPr>
        <w:numPr>
          <w:ilvl w:val="2"/>
          <w:numId w:val="1"/>
        </w:numPr>
        <w:rPr>
          <w:ins w:id="18" w:author="Utku B. Demir" w:date="2024-04-19T15:38:00Z"/>
          <w:lang w:val="en-US"/>
          <w:rPrChange w:id="19" w:author="Utku B. Demir" w:date="2024-04-19T15:39:00Z">
            <w:rPr>
              <w:ins w:id="20" w:author="Utku B. Demir" w:date="2024-04-19T15:38:00Z"/>
              <w:b/>
              <w:bCs/>
              <w:lang w:val="de-DE"/>
            </w:rPr>
          </w:rPrChange>
        </w:rPr>
      </w:pPr>
      <w:bookmarkStart w:id="21" w:name="OLE_LINK5"/>
      <w:bookmarkStart w:id="22" w:name="OLE_LINK6"/>
      <w:bookmarkStart w:id="23" w:name="OLE_LINK7"/>
      <w:ins w:id="24" w:author="Utku B. Demir" w:date="2024-04-19T15:39:00Z">
        <w:r w:rsidRPr="00893713">
          <w:rPr>
            <w:b/>
            <w:bCs/>
          </w:rPr>
          <w:t>Hofmann, J. (2016). Multi-</w:t>
        </w:r>
        <w:proofErr w:type="spellStart"/>
        <w:r w:rsidRPr="00893713">
          <w:rPr>
            <w:b/>
            <w:bCs/>
          </w:rPr>
          <w:t>stakeholderism</w:t>
        </w:r>
        <w:proofErr w:type="spellEnd"/>
        <w:r w:rsidRPr="00893713">
          <w:rPr>
            <w:b/>
            <w:bCs/>
          </w:rPr>
          <w:t xml:space="preserve"> in Internet governance: Putting a fiction into practice.</w:t>
        </w:r>
      </w:ins>
    </w:p>
    <w:p w14:paraId="40B7127A" w14:textId="0CC92A1A" w:rsidR="000654E7" w:rsidRPr="000654E7" w:rsidRDefault="000654E7" w:rsidP="000654E7">
      <w:pPr>
        <w:numPr>
          <w:ilvl w:val="2"/>
          <w:numId w:val="1"/>
        </w:numPr>
        <w:rPr>
          <w:ins w:id="25" w:author="Utku B. Demir" w:date="2024-04-19T15:37:00Z"/>
          <w:lang w:val="en-US"/>
          <w:rPrChange w:id="26" w:author="Utku B. Demir" w:date="2024-04-19T15:37:00Z">
            <w:rPr>
              <w:ins w:id="27" w:author="Utku B. Demir" w:date="2024-04-19T15:37:00Z"/>
              <w:b/>
              <w:bCs/>
            </w:rPr>
          </w:rPrChange>
        </w:rPr>
      </w:pPr>
      <w:ins w:id="28" w:author="Utku B. Demir" w:date="2024-04-19T15:37:00Z">
        <w:r w:rsidRPr="00B66174">
          <w:rPr>
            <w:b/>
            <w:bCs/>
            <w:lang w:val="de-DE"/>
          </w:rPr>
          <w:t xml:space="preserve">Van </w:t>
        </w:r>
        <w:proofErr w:type="spellStart"/>
        <w:r w:rsidRPr="00B66174">
          <w:rPr>
            <w:b/>
            <w:bCs/>
            <w:lang w:val="de-DE"/>
          </w:rPr>
          <w:t>Eeten</w:t>
        </w:r>
        <w:proofErr w:type="spellEnd"/>
        <w:r w:rsidRPr="00B66174">
          <w:rPr>
            <w:b/>
            <w:bCs/>
            <w:lang w:val="de-DE"/>
          </w:rPr>
          <w:t xml:space="preserve">, M. J., &amp; Mueller, M. (2013). </w:t>
        </w:r>
        <w:r w:rsidRPr="00372EDE">
          <w:rPr>
            <w:b/>
            <w:bCs/>
          </w:rPr>
          <w:t xml:space="preserve">Where is the governance in Internet governance?  </w:t>
        </w:r>
      </w:ins>
    </w:p>
    <w:bookmarkEnd w:id="21"/>
    <w:p w14:paraId="347A3AC3" w14:textId="7591E0C9" w:rsidR="000654E7" w:rsidRPr="000654E7" w:rsidRDefault="00C74973" w:rsidP="000654E7">
      <w:pPr>
        <w:numPr>
          <w:ilvl w:val="2"/>
          <w:numId w:val="1"/>
        </w:numPr>
        <w:rPr>
          <w:lang w:val="en-US"/>
          <w:rPrChange w:id="29" w:author="Utku B. Demir" w:date="2024-04-19T15:37:00Z">
            <w:rPr>
              <w:lang w:val="de-AT"/>
            </w:rPr>
          </w:rPrChange>
        </w:rPr>
        <w:pPrChange w:id="30" w:author="Utku B. Demir" w:date="2024-04-19T15:37:00Z">
          <w:pPr>
            <w:numPr>
              <w:ilvl w:val="1"/>
              <w:numId w:val="1"/>
            </w:numPr>
            <w:tabs>
              <w:tab w:val="num" w:pos="1440"/>
            </w:tabs>
            <w:ind w:left="1440" w:hanging="360"/>
          </w:pPr>
        </w:pPrChange>
      </w:pPr>
      <w:ins w:id="31" w:author="Utku B. Demir" w:date="2024-04-19T15:38:00Z">
        <w:r w:rsidRPr="00C74973">
          <w:rPr>
            <w:lang w:val="de-DE"/>
            <w:rPrChange w:id="32" w:author="Utku B. Demir" w:date="2024-04-19T15:38:00Z">
              <w:rPr>
                <w:lang w:val="en-US"/>
              </w:rPr>
            </w:rPrChange>
          </w:rPr>
          <w:t xml:space="preserve">Hofmann, J., Katzenbach, C., &amp; </w:t>
        </w:r>
        <w:proofErr w:type="spellStart"/>
        <w:r w:rsidRPr="00C74973">
          <w:rPr>
            <w:lang w:val="de-DE"/>
            <w:rPrChange w:id="33" w:author="Utku B. Demir" w:date="2024-04-19T15:38:00Z">
              <w:rPr>
                <w:lang w:val="en-US"/>
              </w:rPr>
            </w:rPrChange>
          </w:rPr>
          <w:t>Gollatz</w:t>
        </w:r>
        <w:proofErr w:type="spellEnd"/>
        <w:r w:rsidRPr="00C74973">
          <w:rPr>
            <w:lang w:val="de-DE"/>
            <w:rPrChange w:id="34" w:author="Utku B. Demir" w:date="2024-04-19T15:38:00Z">
              <w:rPr>
                <w:lang w:val="en-US"/>
              </w:rPr>
            </w:rPrChange>
          </w:rPr>
          <w:t xml:space="preserve">, K. (2017). </w:t>
        </w:r>
        <w:r w:rsidRPr="00C74973">
          <w:rPr>
            <w:lang w:val="en-US"/>
          </w:rPr>
          <w:t xml:space="preserve">Between coordination and regulation: Finding the governance in Internet </w:t>
        </w:r>
        <w:proofErr w:type="gramStart"/>
        <w:r w:rsidRPr="00C74973">
          <w:rPr>
            <w:lang w:val="en-US"/>
          </w:rPr>
          <w:t>governance</w:t>
        </w:r>
      </w:ins>
      <w:proofErr w:type="gramEnd"/>
    </w:p>
    <w:bookmarkEnd w:id="22"/>
    <w:bookmarkEnd w:id="23"/>
    <w:p w14:paraId="6394E250" w14:textId="468722C1" w:rsidR="00083C89" w:rsidRPr="00083C89" w:rsidRDefault="00FD2D2E" w:rsidP="00083C89">
      <w:pPr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Probleme des</w:t>
      </w:r>
      <w:r w:rsidR="00083C89" w:rsidRPr="00083C89">
        <w:rPr>
          <w:b/>
          <w:bCs/>
          <w:lang w:val="de-AT"/>
        </w:rPr>
        <w:t xml:space="preserve"> </w:t>
      </w:r>
      <w:proofErr w:type="spellStart"/>
      <w:r w:rsidR="00083C89" w:rsidRPr="00083C89">
        <w:rPr>
          <w:b/>
          <w:bCs/>
          <w:lang w:val="de-AT"/>
        </w:rPr>
        <w:t>Multistakeholder</w:t>
      </w:r>
      <w:proofErr w:type="spellEnd"/>
      <w:r w:rsidR="00083C89" w:rsidRPr="00083C89">
        <w:rPr>
          <w:b/>
          <w:bCs/>
          <w:lang w:val="de-AT"/>
        </w:rPr>
        <w:t>-Ansatzes</w:t>
      </w:r>
      <w:ins w:id="35" w:author="Utku B. Demir" w:date="2024-04-19T15:35:00Z">
        <w:r w:rsidR="00893713">
          <w:rPr>
            <w:b/>
            <w:bCs/>
            <w:lang w:val="de-AT"/>
          </w:rPr>
          <w:t xml:space="preserve"> -&gt; </w:t>
        </w:r>
      </w:ins>
    </w:p>
    <w:p w14:paraId="0FAFB507" w14:textId="2F1EDC16" w:rsidR="002274AC" w:rsidRDefault="002274AC" w:rsidP="00083C89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>Identität in/durch Gruppen (pro/contra)</w:t>
      </w:r>
    </w:p>
    <w:p w14:paraId="4ADABD44" w14:textId="45C575C4" w:rsidR="00E601A2" w:rsidRDefault="00E601A2" w:rsidP="00083C89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>(inner-)demokratisch?!</w:t>
      </w:r>
    </w:p>
    <w:p w14:paraId="61BAF698" w14:textId="48C09F2D" w:rsidR="00083C89" w:rsidRDefault="00013FF5" w:rsidP="00083C89">
      <w:pPr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(zu starke) </w:t>
      </w:r>
      <w:r w:rsidR="00FD2D2E" w:rsidRPr="00FD2D2E">
        <w:rPr>
          <w:lang w:val="de-AT"/>
        </w:rPr>
        <w:t xml:space="preserve">Fokussierung </w:t>
      </w:r>
      <w:r w:rsidR="00DC6555">
        <w:rPr>
          <w:lang w:val="de-AT"/>
        </w:rPr>
        <w:t>auf Institutionen?</w:t>
      </w:r>
      <w:r w:rsidR="00105D60">
        <w:rPr>
          <w:lang w:val="de-AT"/>
        </w:rPr>
        <w:t xml:space="preserve"> (Stichwort: wer trifft Entscheidungen wirklich?)</w:t>
      </w:r>
    </w:p>
    <w:p w14:paraId="0A11F43F" w14:textId="309244CD" w:rsidR="00AD6701" w:rsidRDefault="00624B59" w:rsidP="00AD6701">
      <w:pPr>
        <w:numPr>
          <w:ilvl w:val="2"/>
          <w:numId w:val="1"/>
        </w:numPr>
        <w:rPr>
          <w:lang w:val="de-AT"/>
        </w:rPr>
      </w:pPr>
      <w:r>
        <w:rPr>
          <w:lang w:val="de-AT"/>
        </w:rPr>
        <w:t>„b</w:t>
      </w:r>
      <w:r w:rsidR="00AD6701">
        <w:rPr>
          <w:lang w:val="de-AT"/>
        </w:rPr>
        <w:t xml:space="preserve">lind </w:t>
      </w:r>
      <w:proofErr w:type="spellStart"/>
      <w:r w:rsidR="00AD6701">
        <w:rPr>
          <w:lang w:val="de-AT"/>
        </w:rPr>
        <w:t>spots</w:t>
      </w:r>
      <w:proofErr w:type="spellEnd"/>
      <w:r>
        <w:rPr>
          <w:lang w:val="de-AT"/>
        </w:rPr>
        <w:t>“</w:t>
      </w:r>
      <w:r w:rsidR="00AD6701">
        <w:rPr>
          <w:lang w:val="de-AT"/>
        </w:rPr>
        <w:t xml:space="preserve"> – wer/welche Felder sind ei</w:t>
      </w:r>
      <w:r>
        <w:rPr>
          <w:lang w:val="de-AT"/>
        </w:rPr>
        <w:t>g</w:t>
      </w:r>
      <w:r w:rsidR="00AD6701">
        <w:rPr>
          <w:lang w:val="de-AT"/>
        </w:rPr>
        <w:t>entlich marginal für Internet Governance</w:t>
      </w:r>
    </w:p>
    <w:p w14:paraId="781EF101" w14:textId="2D40CB13" w:rsidR="00AD6701" w:rsidRPr="00083C89" w:rsidRDefault="00624B59" w:rsidP="00AD6701">
      <w:pPr>
        <w:numPr>
          <w:ilvl w:val="2"/>
          <w:numId w:val="1"/>
        </w:numPr>
        <w:rPr>
          <w:lang w:val="de-AT"/>
        </w:rPr>
      </w:pPr>
      <w:r>
        <w:rPr>
          <w:lang w:val="de-AT"/>
        </w:rPr>
        <w:t>Anerkennung vs. Selbsteinschätzung zu Internet Governance Beitrag</w:t>
      </w:r>
    </w:p>
    <w:p w14:paraId="7C8C8462" w14:textId="3B6E35C6" w:rsidR="002755B0" w:rsidRDefault="002755B0" w:rsidP="002755B0">
      <w:pPr>
        <w:numPr>
          <w:ilvl w:val="1"/>
          <w:numId w:val="1"/>
        </w:numPr>
        <w:rPr>
          <w:ins w:id="36" w:author="Utku B. Demir" w:date="2024-04-19T15:41:00Z"/>
          <w:lang w:val="de-AT"/>
        </w:rPr>
      </w:pPr>
      <w:r>
        <w:rPr>
          <w:lang w:val="de-AT"/>
        </w:rPr>
        <w:lastRenderedPageBreak/>
        <w:t xml:space="preserve">Warum kommt es zu dieser Imbalance im </w:t>
      </w:r>
      <w:proofErr w:type="spellStart"/>
      <w:r>
        <w:rPr>
          <w:lang w:val="de-AT"/>
        </w:rPr>
        <w:t>Multistakeholder</w:t>
      </w:r>
      <w:proofErr w:type="spellEnd"/>
      <w:r>
        <w:rPr>
          <w:lang w:val="de-AT"/>
        </w:rPr>
        <w:t xml:space="preserve">-Ansatz der Internet </w:t>
      </w:r>
      <w:proofErr w:type="spellStart"/>
      <w:r>
        <w:rPr>
          <w:lang w:val="de-AT"/>
        </w:rPr>
        <w:t>Governance</w:t>
      </w:r>
      <w:proofErr w:type="spellEnd"/>
      <w:r>
        <w:rPr>
          <w:lang w:val="de-AT"/>
        </w:rPr>
        <w:t>? (4 Erklärungen)</w:t>
      </w:r>
    </w:p>
    <w:p w14:paraId="01750F2F" w14:textId="1122978B" w:rsidR="00EB4421" w:rsidRDefault="00EB4421" w:rsidP="002755B0">
      <w:pPr>
        <w:numPr>
          <w:ilvl w:val="1"/>
          <w:numId w:val="1"/>
        </w:numPr>
        <w:rPr>
          <w:ins w:id="37" w:author="Utku B. Demir" w:date="2024-04-19T15:42:00Z"/>
          <w:lang w:val="de-AT"/>
        </w:rPr>
      </w:pPr>
      <w:ins w:id="38" w:author="Utku B. Demir" w:date="2024-04-19T15:41:00Z">
        <w:r>
          <w:rPr>
            <w:lang w:val="de-AT"/>
          </w:rPr>
          <w:t>Relevante Literatur</w:t>
        </w:r>
      </w:ins>
      <w:ins w:id="39" w:author="Utku B. Demir" w:date="2024-04-19T15:42:00Z">
        <w:r>
          <w:rPr>
            <w:lang w:val="de-AT"/>
          </w:rPr>
          <w:t>:</w:t>
        </w:r>
      </w:ins>
    </w:p>
    <w:p w14:paraId="7741C0D6" w14:textId="77777777" w:rsidR="00EB4421" w:rsidRPr="00B66174" w:rsidRDefault="00EB4421" w:rsidP="00EB4421">
      <w:pPr>
        <w:numPr>
          <w:ilvl w:val="2"/>
          <w:numId w:val="1"/>
        </w:numPr>
        <w:rPr>
          <w:ins w:id="40" w:author="Utku B. Demir" w:date="2024-04-19T15:42:00Z"/>
          <w:lang w:val="en-US"/>
        </w:rPr>
      </w:pPr>
      <w:ins w:id="41" w:author="Utku B. Demir" w:date="2024-04-19T15:42:00Z">
        <w:r w:rsidRPr="00893713">
          <w:rPr>
            <w:b/>
            <w:bCs/>
          </w:rPr>
          <w:t>Hofmann, J. (2016). Multi-</w:t>
        </w:r>
        <w:proofErr w:type="spellStart"/>
        <w:r w:rsidRPr="00893713">
          <w:rPr>
            <w:b/>
            <w:bCs/>
          </w:rPr>
          <w:t>stakeholderism</w:t>
        </w:r>
        <w:proofErr w:type="spellEnd"/>
        <w:r w:rsidRPr="00893713">
          <w:rPr>
            <w:b/>
            <w:bCs/>
          </w:rPr>
          <w:t xml:space="preserve"> in Internet governance: Putting a fiction into practice.</w:t>
        </w:r>
      </w:ins>
    </w:p>
    <w:p w14:paraId="308FDB3D" w14:textId="77777777" w:rsidR="00EB4421" w:rsidRPr="00B66174" w:rsidRDefault="00EB4421" w:rsidP="00EB4421">
      <w:pPr>
        <w:numPr>
          <w:ilvl w:val="2"/>
          <w:numId w:val="1"/>
        </w:numPr>
        <w:rPr>
          <w:ins w:id="42" w:author="Utku B. Demir" w:date="2024-04-19T15:42:00Z"/>
          <w:lang w:val="en-US"/>
        </w:rPr>
      </w:pPr>
      <w:ins w:id="43" w:author="Utku B. Demir" w:date="2024-04-19T15:42:00Z">
        <w:r w:rsidRPr="00B66174">
          <w:rPr>
            <w:b/>
            <w:bCs/>
            <w:lang w:val="de-DE"/>
          </w:rPr>
          <w:t xml:space="preserve">Van </w:t>
        </w:r>
        <w:proofErr w:type="spellStart"/>
        <w:r w:rsidRPr="00B66174">
          <w:rPr>
            <w:b/>
            <w:bCs/>
            <w:lang w:val="de-DE"/>
          </w:rPr>
          <w:t>Eeten</w:t>
        </w:r>
        <w:proofErr w:type="spellEnd"/>
        <w:r w:rsidRPr="00B66174">
          <w:rPr>
            <w:b/>
            <w:bCs/>
            <w:lang w:val="de-DE"/>
          </w:rPr>
          <w:t xml:space="preserve">, M. J., &amp; Mueller, M. (2013). </w:t>
        </w:r>
        <w:r w:rsidRPr="00372EDE">
          <w:rPr>
            <w:b/>
            <w:bCs/>
          </w:rPr>
          <w:t xml:space="preserve">Where is the governance in Internet governance?  </w:t>
        </w:r>
      </w:ins>
    </w:p>
    <w:p w14:paraId="0923C6CE" w14:textId="17FB1C70" w:rsidR="00EB4421" w:rsidRPr="00EB4421" w:rsidRDefault="00EB4421" w:rsidP="00EB4421">
      <w:pPr>
        <w:numPr>
          <w:ilvl w:val="2"/>
          <w:numId w:val="1"/>
        </w:numPr>
        <w:rPr>
          <w:lang w:val="en-US"/>
          <w:rPrChange w:id="44" w:author="Utku B. Demir" w:date="2024-04-19T15:42:00Z">
            <w:rPr>
              <w:lang w:val="de-AT"/>
            </w:rPr>
          </w:rPrChange>
        </w:rPr>
        <w:pPrChange w:id="45" w:author="Utku B. Demir" w:date="2024-04-19T15:42:00Z">
          <w:pPr>
            <w:numPr>
              <w:ilvl w:val="1"/>
              <w:numId w:val="1"/>
            </w:numPr>
            <w:tabs>
              <w:tab w:val="num" w:pos="1440"/>
            </w:tabs>
            <w:ind w:left="1440" w:hanging="360"/>
          </w:pPr>
        </w:pPrChange>
      </w:pPr>
      <w:ins w:id="46" w:author="Utku B. Demir" w:date="2024-04-19T15:42:00Z">
        <w:r w:rsidRPr="00B66174">
          <w:rPr>
            <w:lang w:val="de-DE"/>
          </w:rPr>
          <w:t xml:space="preserve">Hofmann, J., Katzenbach, C., &amp; </w:t>
        </w:r>
        <w:proofErr w:type="spellStart"/>
        <w:r w:rsidRPr="00B66174">
          <w:rPr>
            <w:lang w:val="de-DE"/>
          </w:rPr>
          <w:t>Gollatz</w:t>
        </w:r>
        <w:proofErr w:type="spellEnd"/>
        <w:r w:rsidRPr="00B66174">
          <w:rPr>
            <w:lang w:val="de-DE"/>
          </w:rPr>
          <w:t xml:space="preserve">, K. (2017). </w:t>
        </w:r>
        <w:r w:rsidRPr="00C74973">
          <w:rPr>
            <w:lang w:val="en-US"/>
          </w:rPr>
          <w:t xml:space="preserve">Between coordination and regulation: Finding the governance in Internet </w:t>
        </w:r>
        <w:proofErr w:type="gramStart"/>
        <w:r w:rsidRPr="00C74973">
          <w:rPr>
            <w:lang w:val="en-US"/>
          </w:rPr>
          <w:t>governance</w:t>
        </w:r>
      </w:ins>
      <w:proofErr w:type="gramEnd"/>
    </w:p>
    <w:p w14:paraId="11B6ACF0" w14:textId="2CE833DB" w:rsidR="00083C89" w:rsidRDefault="00F24054" w:rsidP="00F24054">
      <w:pPr>
        <w:numPr>
          <w:ilvl w:val="0"/>
          <w:numId w:val="1"/>
        </w:numPr>
        <w:rPr>
          <w:ins w:id="47" w:author="Utku B. Demir" w:date="2024-04-19T15:42:00Z"/>
          <w:b/>
          <w:bCs/>
          <w:lang w:val="de-AT"/>
        </w:rPr>
      </w:pPr>
      <w:bookmarkStart w:id="48" w:name="OLE_LINK8"/>
      <w:r w:rsidRPr="00F24054">
        <w:rPr>
          <w:b/>
          <w:bCs/>
          <w:lang w:val="de-AT"/>
        </w:rPr>
        <w:t>Ideen für neue Konzeptualisierung der</w:t>
      </w:r>
      <w:r w:rsidR="00083C89" w:rsidRPr="00083C89">
        <w:rPr>
          <w:b/>
          <w:bCs/>
          <w:lang w:val="de-AT"/>
        </w:rPr>
        <w:t xml:space="preserve"> Internet </w:t>
      </w:r>
      <w:proofErr w:type="spellStart"/>
      <w:r w:rsidR="00083C89" w:rsidRPr="00083C89">
        <w:rPr>
          <w:b/>
          <w:bCs/>
          <w:lang w:val="de-AT"/>
        </w:rPr>
        <w:t>Governance</w:t>
      </w:r>
      <w:proofErr w:type="spellEnd"/>
      <w:r w:rsidR="00F02C3F">
        <w:rPr>
          <w:b/>
          <w:bCs/>
          <w:lang w:val="de-AT"/>
        </w:rPr>
        <w:t xml:space="preserve">/ des </w:t>
      </w:r>
      <w:proofErr w:type="spellStart"/>
      <w:r w:rsidR="00F02C3F">
        <w:rPr>
          <w:b/>
          <w:bCs/>
          <w:lang w:val="de-AT"/>
        </w:rPr>
        <w:t>Multistakeholder</w:t>
      </w:r>
      <w:proofErr w:type="spellEnd"/>
      <w:r w:rsidR="00F02C3F">
        <w:rPr>
          <w:b/>
          <w:bCs/>
          <w:lang w:val="de-AT"/>
        </w:rPr>
        <w:t>-Ansatzes</w:t>
      </w:r>
    </w:p>
    <w:p w14:paraId="239F3C4E" w14:textId="145ABF80" w:rsidR="005E6AB6" w:rsidRDefault="005E6AB6" w:rsidP="005E6AB6">
      <w:pPr>
        <w:numPr>
          <w:ilvl w:val="1"/>
          <w:numId w:val="1"/>
        </w:numPr>
        <w:rPr>
          <w:ins w:id="49" w:author="Utku B. Demir" w:date="2024-04-19T15:42:00Z"/>
          <w:lang w:val="de-AT"/>
        </w:rPr>
      </w:pPr>
      <w:ins w:id="50" w:author="Utku B. Demir" w:date="2024-04-19T15:42:00Z">
        <w:r w:rsidRPr="005E6AB6">
          <w:rPr>
            <w:lang w:val="de-AT"/>
            <w:rPrChange w:id="51" w:author="Utku B. Demir" w:date="2024-04-19T15:42:00Z">
              <w:rPr>
                <w:b/>
                <w:bCs/>
                <w:lang w:val="de-AT"/>
              </w:rPr>
            </w:rPrChange>
          </w:rPr>
          <w:t xml:space="preserve">Relevante Literatur: </w:t>
        </w:r>
      </w:ins>
    </w:p>
    <w:p w14:paraId="41A2A632" w14:textId="06F8F11C" w:rsidR="005E6AB6" w:rsidRPr="005E6AB6" w:rsidRDefault="005E6AB6" w:rsidP="005E6AB6">
      <w:pPr>
        <w:numPr>
          <w:ilvl w:val="2"/>
          <w:numId w:val="1"/>
        </w:numPr>
        <w:rPr>
          <w:lang w:val="de-AT"/>
          <w:rPrChange w:id="52" w:author="Utku B. Demir" w:date="2024-04-19T15:42:00Z">
            <w:rPr>
              <w:b/>
              <w:bCs/>
              <w:lang w:val="de-AT"/>
            </w:rPr>
          </w:rPrChange>
        </w:rPr>
        <w:pPrChange w:id="53" w:author="Utku B. Demir" w:date="2024-04-19T15:42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54" w:author="Utku B. Demir" w:date="2024-04-19T15:43:00Z">
        <w:r>
          <w:rPr>
            <w:lang w:val="de-AT"/>
          </w:rPr>
          <w:t xml:space="preserve">Weitere Quellen </w:t>
        </w:r>
        <w:proofErr w:type="spellStart"/>
        <w:r>
          <w:rPr>
            <w:lang w:val="de-AT"/>
          </w:rPr>
          <w:t>zusäzlich</w:t>
        </w:r>
        <w:proofErr w:type="spellEnd"/>
        <w:r>
          <w:rPr>
            <w:lang w:val="de-AT"/>
          </w:rPr>
          <w:t xml:space="preserve"> zu den </w:t>
        </w:r>
      </w:ins>
    </w:p>
    <w:bookmarkEnd w:id="48"/>
    <w:p w14:paraId="26242253" w14:textId="77777777" w:rsidR="00083C89" w:rsidRPr="00083C89" w:rsidRDefault="00083C89" w:rsidP="00083C89">
      <w:pPr>
        <w:numPr>
          <w:ilvl w:val="0"/>
          <w:numId w:val="1"/>
        </w:numPr>
      </w:pPr>
      <w:proofErr w:type="spellStart"/>
      <w:r w:rsidRPr="00083C89">
        <w:rPr>
          <w:b/>
          <w:bCs/>
        </w:rPr>
        <w:t>Schlussfolgerung</w:t>
      </w:r>
      <w:proofErr w:type="spellEnd"/>
    </w:p>
    <w:p w14:paraId="5345A1AB" w14:textId="77777777" w:rsidR="00083C89" w:rsidRPr="00083C89" w:rsidRDefault="00083C89" w:rsidP="00083C89">
      <w:pPr>
        <w:numPr>
          <w:ilvl w:val="1"/>
          <w:numId w:val="1"/>
        </w:numPr>
      </w:pPr>
      <w:proofErr w:type="spellStart"/>
      <w:r w:rsidRPr="00083C89">
        <w:t>Zusammenfassung</w:t>
      </w:r>
      <w:proofErr w:type="spellEnd"/>
      <w:r w:rsidRPr="00083C89">
        <w:t xml:space="preserve"> der </w:t>
      </w:r>
      <w:proofErr w:type="spellStart"/>
      <w:r w:rsidRPr="00083C89">
        <w:t>wichtigsten</w:t>
      </w:r>
      <w:proofErr w:type="spellEnd"/>
      <w:r w:rsidRPr="00083C89">
        <w:t xml:space="preserve"> </w:t>
      </w:r>
      <w:proofErr w:type="spellStart"/>
      <w:r w:rsidRPr="00083C89">
        <w:t>Punkte</w:t>
      </w:r>
      <w:proofErr w:type="spellEnd"/>
    </w:p>
    <w:p w14:paraId="709F5F48" w14:textId="2A65AE4E" w:rsidR="00083C89" w:rsidRPr="00013FF5" w:rsidRDefault="00083C89" w:rsidP="00083C89">
      <w:pPr>
        <w:numPr>
          <w:ilvl w:val="0"/>
          <w:numId w:val="1"/>
        </w:numPr>
      </w:pPr>
      <w:proofErr w:type="spellStart"/>
      <w:r w:rsidRPr="00083C89">
        <w:rPr>
          <w:b/>
          <w:bCs/>
        </w:rPr>
        <w:t>Diskussion</w:t>
      </w:r>
      <w:proofErr w:type="spellEnd"/>
      <w:r w:rsidRPr="00083C89">
        <w:rPr>
          <w:b/>
          <w:bCs/>
        </w:rPr>
        <w:t xml:space="preserve"> und </w:t>
      </w:r>
      <w:proofErr w:type="spellStart"/>
      <w:r w:rsidRPr="00083C89">
        <w:rPr>
          <w:b/>
          <w:bCs/>
        </w:rPr>
        <w:t>Fragen</w:t>
      </w:r>
      <w:bookmarkEnd w:id="0"/>
      <w:proofErr w:type="spellEnd"/>
    </w:p>
    <w:sectPr w:rsidR="00083C89" w:rsidRPr="00013FF5" w:rsidSect="000A60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AEB0B" w14:textId="77777777" w:rsidR="000A609A" w:rsidRDefault="000A609A" w:rsidP="00083C89">
      <w:pPr>
        <w:spacing w:after="0" w:line="240" w:lineRule="auto"/>
      </w:pPr>
      <w:r>
        <w:separator/>
      </w:r>
    </w:p>
  </w:endnote>
  <w:endnote w:type="continuationSeparator" w:id="0">
    <w:p w14:paraId="362994BD" w14:textId="77777777" w:rsidR="000A609A" w:rsidRDefault="000A609A" w:rsidP="0008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CC0F" w14:textId="77777777" w:rsidR="000A609A" w:rsidRDefault="000A609A" w:rsidP="00083C89">
      <w:pPr>
        <w:spacing w:after="0" w:line="240" w:lineRule="auto"/>
      </w:pPr>
      <w:r>
        <w:separator/>
      </w:r>
    </w:p>
  </w:footnote>
  <w:footnote w:type="continuationSeparator" w:id="0">
    <w:p w14:paraId="6B70AF30" w14:textId="77777777" w:rsidR="000A609A" w:rsidRDefault="000A609A" w:rsidP="0008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AA43" w14:textId="15F39B36" w:rsidR="00083C89" w:rsidRPr="00083C89" w:rsidRDefault="00083C89">
    <w:pPr>
      <w:pStyle w:val="Header"/>
      <w:rPr>
        <w:lang w:val="de-AT"/>
      </w:rPr>
    </w:pPr>
    <w:r>
      <w:rPr>
        <w:lang w:val="de-AT"/>
      </w:rPr>
      <w:t>Kaufmann Patrizia</w:t>
    </w:r>
    <w:r>
      <w:rPr>
        <w:lang w:val="de-AT"/>
      </w:rPr>
      <w:tab/>
    </w:r>
    <w:r>
      <w:rPr>
        <w:lang w:val="de-AT"/>
      </w:rPr>
      <w:tab/>
      <w:t>Matrikel-Nr.: 11904345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7D5F"/>
    <w:multiLevelType w:val="multilevel"/>
    <w:tmpl w:val="4B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89"/>
    <w:rsid w:val="00013FF5"/>
    <w:rsid w:val="000654E7"/>
    <w:rsid w:val="00083C89"/>
    <w:rsid w:val="000A609A"/>
    <w:rsid w:val="000F0AA2"/>
    <w:rsid w:val="00105D60"/>
    <w:rsid w:val="001933AF"/>
    <w:rsid w:val="002274AC"/>
    <w:rsid w:val="002755B0"/>
    <w:rsid w:val="002D7E45"/>
    <w:rsid w:val="00372EDE"/>
    <w:rsid w:val="003B248F"/>
    <w:rsid w:val="003F2C87"/>
    <w:rsid w:val="0041304C"/>
    <w:rsid w:val="00462375"/>
    <w:rsid w:val="004752DD"/>
    <w:rsid w:val="005E6AB6"/>
    <w:rsid w:val="00624B59"/>
    <w:rsid w:val="00783196"/>
    <w:rsid w:val="00893713"/>
    <w:rsid w:val="0090100E"/>
    <w:rsid w:val="00AD563E"/>
    <w:rsid w:val="00AD6701"/>
    <w:rsid w:val="00C74973"/>
    <w:rsid w:val="00DC6555"/>
    <w:rsid w:val="00DE49DB"/>
    <w:rsid w:val="00E601A2"/>
    <w:rsid w:val="00E63A7C"/>
    <w:rsid w:val="00EA3373"/>
    <w:rsid w:val="00EB4421"/>
    <w:rsid w:val="00F02C3F"/>
    <w:rsid w:val="00F24054"/>
    <w:rsid w:val="00F331EE"/>
    <w:rsid w:val="00F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A50C1"/>
  <w15:docId w15:val="{429355B2-5B65-8C45-8F28-B1D919EE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21"/>
  </w:style>
  <w:style w:type="paragraph" w:styleId="Heading1">
    <w:name w:val="heading 1"/>
    <w:basedOn w:val="Normal"/>
    <w:next w:val="Normal"/>
    <w:link w:val="Heading1Char"/>
    <w:uiPriority w:val="9"/>
    <w:qFormat/>
    <w:rsid w:val="0008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C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89"/>
  </w:style>
  <w:style w:type="paragraph" w:styleId="Footer">
    <w:name w:val="footer"/>
    <w:basedOn w:val="Normal"/>
    <w:link w:val="FooterChar"/>
    <w:uiPriority w:val="99"/>
    <w:unhideWhenUsed/>
    <w:rsid w:val="00083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89"/>
  </w:style>
  <w:style w:type="paragraph" w:styleId="Revision">
    <w:name w:val="Revision"/>
    <w:hidden/>
    <w:uiPriority w:val="99"/>
    <w:semiHidden/>
    <w:rsid w:val="00893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Kaufmann</dc:creator>
  <cp:keywords/>
  <dc:description/>
  <cp:lastModifiedBy>Utku B. Demir</cp:lastModifiedBy>
  <cp:revision>1</cp:revision>
  <dcterms:created xsi:type="dcterms:W3CDTF">2024-04-17T06:26:00Z</dcterms:created>
  <dcterms:modified xsi:type="dcterms:W3CDTF">2024-04-19T13:59:00Z</dcterms:modified>
</cp:coreProperties>
</file>