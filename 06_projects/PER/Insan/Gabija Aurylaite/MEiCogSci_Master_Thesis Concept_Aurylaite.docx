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70AE0" w14:textId="77777777" w:rsidR="00BC1DFE" w:rsidRDefault="00944155" w:rsidP="00462516">
      <w:pPr>
        <w:pStyle w:val="berschrift"/>
        <w:spacing w:before="50" w:after="50"/>
      </w:pPr>
      <w:r>
        <w:rPr>
          <w:noProof/>
          <w:lang w:val="de-AT" w:eastAsia="de-AT"/>
        </w:rPr>
        <w:drawing>
          <wp:anchor distT="0" distB="0" distL="114300" distR="114300" simplePos="0" relativeHeight="251658240" behindDoc="1" locked="0" layoutInCell="1" allowOverlap="1" wp14:anchorId="2F04C688" wp14:editId="65412113">
            <wp:simplePos x="0" y="0"/>
            <wp:positionH relativeFrom="column">
              <wp:posOffset>-84455</wp:posOffset>
            </wp:positionH>
            <wp:positionV relativeFrom="paragraph">
              <wp:posOffset>0</wp:posOffset>
            </wp:positionV>
            <wp:extent cx="1097280" cy="654685"/>
            <wp:effectExtent l="0" t="0" r="7620" b="0"/>
            <wp:wrapTight wrapText="right">
              <wp:wrapPolygon edited="0">
                <wp:start x="750" y="0"/>
                <wp:lineTo x="0" y="13827"/>
                <wp:lineTo x="0" y="19484"/>
                <wp:lineTo x="750" y="20741"/>
                <wp:lineTo x="11250" y="20741"/>
                <wp:lineTo x="21375" y="11313"/>
                <wp:lineTo x="21375" y="5028"/>
                <wp:lineTo x="11250" y="0"/>
                <wp:lineTo x="750" y="0"/>
              </wp:wrapPolygon>
            </wp:wrapTight>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280"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F89" w:rsidRPr="00462516">
        <w:t>Concept</w:t>
      </w:r>
      <w:r w:rsidR="00D97F89">
        <w:t xml:space="preserve"> </w:t>
      </w:r>
      <w:r w:rsidR="00D97F89">
        <w:br/>
        <w:t>MEi:CogSci Master’s Thesis</w:t>
      </w:r>
    </w:p>
    <w:p w14:paraId="11492425" w14:textId="77777777" w:rsidR="00BC1DFE" w:rsidRDefault="00D97F89">
      <w:pPr>
        <w:pStyle w:val="Heading1"/>
        <w:rPr>
          <w:szCs w:val="24"/>
        </w:rPr>
      </w:pPr>
      <w:r>
        <w:rPr>
          <w:szCs w:val="24"/>
        </w:rPr>
        <w:t>General information</w:t>
      </w:r>
    </w:p>
    <w:tbl>
      <w:tblPr>
        <w:tblW w:w="8858" w:type="dxa"/>
        <w:tblInd w:w="238" w:type="dxa"/>
        <w:tblBorders>
          <w:top w:val="single" w:sz="2" w:space="0" w:color="808080"/>
          <w:left w:val="single" w:sz="2" w:space="0" w:color="808080"/>
          <w:bottom w:val="single" w:sz="2" w:space="0" w:color="808080"/>
          <w:insideH w:val="single" w:sz="2" w:space="0" w:color="808080"/>
        </w:tblBorders>
        <w:tblCellMar>
          <w:top w:w="55" w:type="dxa"/>
          <w:left w:w="107" w:type="dxa"/>
          <w:bottom w:w="55" w:type="dxa"/>
        </w:tblCellMar>
        <w:tblLook w:val="04A0" w:firstRow="1" w:lastRow="0" w:firstColumn="1" w:lastColumn="0" w:noHBand="0" w:noVBand="1"/>
      </w:tblPr>
      <w:tblGrid>
        <w:gridCol w:w="2271"/>
        <w:gridCol w:w="6587"/>
      </w:tblGrid>
      <w:tr w:rsidR="00BC1DFE" w14:paraId="287A53B9" w14:textId="77777777" w:rsidTr="00462516">
        <w:trPr>
          <w:trHeight w:val="510"/>
        </w:trPr>
        <w:tc>
          <w:tcPr>
            <w:tcW w:w="2271" w:type="dxa"/>
            <w:tcBorders>
              <w:top w:val="single" w:sz="2" w:space="0" w:color="808080"/>
              <w:left w:val="single" w:sz="2" w:space="0" w:color="808080"/>
              <w:bottom w:val="single" w:sz="2" w:space="0" w:color="808080"/>
            </w:tcBorders>
            <w:shd w:val="clear" w:color="auto" w:fill="auto"/>
            <w:tcMar>
              <w:left w:w="107" w:type="dxa"/>
            </w:tcMar>
            <w:vAlign w:val="center"/>
          </w:tcPr>
          <w:p w14:paraId="3DFC6114" w14:textId="77777777" w:rsidR="00BC1DFE" w:rsidRDefault="00D97F89">
            <w:pPr>
              <w:pStyle w:val="Tabellenberschrift"/>
            </w:pPr>
            <w:r>
              <w:t>Title</w:t>
            </w:r>
          </w:p>
        </w:tc>
        <w:tc>
          <w:tcPr>
            <w:tcW w:w="6587"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16251A9A" w14:textId="6A78B7F8" w:rsidR="00BC1DFE" w:rsidRDefault="00A47778">
            <w:pPr>
              <w:pStyle w:val="TabelleText"/>
              <w:snapToGrid w:val="0"/>
            </w:pPr>
            <w:r w:rsidRPr="00A47778">
              <w:t xml:space="preserve">Brain Network </w:t>
            </w:r>
            <w:r>
              <w:t>Configuration</w:t>
            </w:r>
            <w:r w:rsidRPr="00A47778">
              <w:t xml:space="preserve"> Under Threat and Solution Climate Framings</w:t>
            </w:r>
          </w:p>
        </w:tc>
      </w:tr>
      <w:tr w:rsidR="00BC1DFE" w14:paraId="0712B1E2" w14:textId="77777777" w:rsidTr="00462516">
        <w:trPr>
          <w:trHeight w:val="510"/>
        </w:trPr>
        <w:tc>
          <w:tcPr>
            <w:tcW w:w="2271" w:type="dxa"/>
            <w:tcBorders>
              <w:left w:val="single" w:sz="2" w:space="0" w:color="808080"/>
              <w:bottom w:val="single" w:sz="2" w:space="0" w:color="808080"/>
            </w:tcBorders>
            <w:shd w:val="clear" w:color="auto" w:fill="auto"/>
            <w:tcMar>
              <w:left w:w="107" w:type="dxa"/>
            </w:tcMar>
            <w:vAlign w:val="center"/>
          </w:tcPr>
          <w:p w14:paraId="77EAA882" w14:textId="77777777" w:rsidR="00BC1DFE" w:rsidRDefault="00D97F89">
            <w:pPr>
              <w:pStyle w:val="Tabellenberschrift"/>
            </w:pPr>
            <w:r>
              <w:t>Subtitle (if applicable)</w:t>
            </w:r>
          </w:p>
        </w:tc>
        <w:tc>
          <w:tcPr>
            <w:tcW w:w="6587" w:type="dxa"/>
            <w:tcBorders>
              <w:left w:val="single" w:sz="2" w:space="0" w:color="808080"/>
              <w:bottom w:val="single" w:sz="2" w:space="0" w:color="808080"/>
              <w:right w:val="single" w:sz="2" w:space="0" w:color="808080"/>
            </w:tcBorders>
            <w:shd w:val="clear" w:color="auto" w:fill="auto"/>
            <w:tcMar>
              <w:left w:w="107" w:type="dxa"/>
            </w:tcMar>
            <w:vAlign w:val="center"/>
          </w:tcPr>
          <w:p w14:paraId="004F8E4C" w14:textId="35C9E861" w:rsidR="00BC1DFE" w:rsidRDefault="00A47778">
            <w:pPr>
              <w:pStyle w:val="TabelleText"/>
              <w:snapToGrid w:val="0"/>
            </w:pPr>
            <w:r>
              <w:t xml:space="preserve">Graph Theory Analysis </w:t>
            </w:r>
            <w:r w:rsidR="008616C7">
              <w:t>within an</w:t>
            </w:r>
            <w:r>
              <w:t xml:space="preserve"> </w:t>
            </w:r>
            <w:proofErr w:type="spellStart"/>
            <w:r>
              <w:t>Enactivist</w:t>
            </w:r>
            <w:proofErr w:type="spellEnd"/>
            <w:r>
              <w:t xml:space="preserve"> Framework</w:t>
            </w:r>
          </w:p>
        </w:tc>
      </w:tr>
      <w:tr w:rsidR="00BC1DFE" w14:paraId="1721653E" w14:textId="77777777" w:rsidTr="00462516">
        <w:trPr>
          <w:trHeight w:val="510"/>
        </w:trPr>
        <w:tc>
          <w:tcPr>
            <w:tcW w:w="2271" w:type="dxa"/>
            <w:tcBorders>
              <w:left w:val="single" w:sz="2" w:space="0" w:color="808080"/>
              <w:bottom w:val="single" w:sz="2" w:space="0" w:color="808080"/>
            </w:tcBorders>
            <w:shd w:val="clear" w:color="auto" w:fill="auto"/>
            <w:tcMar>
              <w:left w:w="107" w:type="dxa"/>
            </w:tcMar>
            <w:vAlign w:val="center"/>
          </w:tcPr>
          <w:p w14:paraId="733EEE63" w14:textId="77777777" w:rsidR="00BC1DFE" w:rsidRDefault="00D97F89">
            <w:pPr>
              <w:pStyle w:val="Tabellenberschrift"/>
            </w:pPr>
            <w:r>
              <w:t>Keywords</w:t>
            </w:r>
          </w:p>
        </w:tc>
        <w:tc>
          <w:tcPr>
            <w:tcW w:w="6587" w:type="dxa"/>
            <w:tcBorders>
              <w:left w:val="single" w:sz="2" w:space="0" w:color="808080"/>
              <w:bottom w:val="single" w:sz="2" w:space="0" w:color="808080"/>
              <w:right w:val="single" w:sz="2" w:space="0" w:color="808080"/>
            </w:tcBorders>
            <w:shd w:val="clear" w:color="auto" w:fill="auto"/>
            <w:tcMar>
              <w:left w:w="107" w:type="dxa"/>
            </w:tcMar>
            <w:vAlign w:val="center"/>
          </w:tcPr>
          <w:p w14:paraId="504C3887" w14:textId="67D497D3" w:rsidR="00BC1DFE" w:rsidRDefault="00A22CCF">
            <w:pPr>
              <w:pStyle w:val="TabelleText"/>
              <w:snapToGrid w:val="0"/>
            </w:pPr>
            <w:r>
              <w:t>Functional Brain Networks, Framing,</w:t>
            </w:r>
            <w:r w:rsidR="002B5908">
              <w:t xml:space="preserve"> Graph Theory, </w:t>
            </w:r>
            <w:proofErr w:type="spellStart"/>
            <w:r w:rsidR="002B5908">
              <w:t>Enactivism</w:t>
            </w:r>
            <w:proofErr w:type="spellEnd"/>
            <w:r w:rsidR="002B5908">
              <w:t>,</w:t>
            </w:r>
            <w:r>
              <w:t xml:space="preserve"> Climate Change News</w:t>
            </w:r>
            <w:r w:rsidR="008616C7">
              <w:t>.</w:t>
            </w:r>
            <w:r>
              <w:t xml:space="preserve"> </w:t>
            </w:r>
          </w:p>
        </w:tc>
      </w:tr>
      <w:tr w:rsidR="00BC1DFE" w14:paraId="6CC2F768" w14:textId="77777777" w:rsidTr="00462516">
        <w:trPr>
          <w:trHeight w:val="510"/>
        </w:trPr>
        <w:tc>
          <w:tcPr>
            <w:tcW w:w="2271" w:type="dxa"/>
            <w:tcBorders>
              <w:left w:val="single" w:sz="2" w:space="0" w:color="808080"/>
              <w:bottom w:val="single" w:sz="2" w:space="0" w:color="808080"/>
            </w:tcBorders>
            <w:shd w:val="clear" w:color="auto" w:fill="auto"/>
            <w:tcMar>
              <w:left w:w="107" w:type="dxa"/>
            </w:tcMar>
            <w:vAlign w:val="center"/>
          </w:tcPr>
          <w:p w14:paraId="7735B8F6" w14:textId="77777777" w:rsidR="00BC1DFE" w:rsidRDefault="00D97F89">
            <w:pPr>
              <w:pStyle w:val="Tabellenberschrift"/>
            </w:pPr>
            <w:r>
              <w:t>Main research area</w:t>
            </w:r>
          </w:p>
        </w:tc>
        <w:tc>
          <w:tcPr>
            <w:tcW w:w="6587" w:type="dxa"/>
            <w:tcBorders>
              <w:left w:val="single" w:sz="2" w:space="0" w:color="808080"/>
              <w:bottom w:val="single" w:sz="2" w:space="0" w:color="808080"/>
              <w:right w:val="single" w:sz="2" w:space="0" w:color="808080"/>
            </w:tcBorders>
            <w:shd w:val="clear" w:color="auto" w:fill="auto"/>
            <w:tcMar>
              <w:left w:w="107" w:type="dxa"/>
            </w:tcMar>
            <w:vAlign w:val="center"/>
          </w:tcPr>
          <w:p w14:paraId="6305B378" w14:textId="17609F34" w:rsidR="00BC1DFE" w:rsidRDefault="00177AD3">
            <w:pPr>
              <w:pStyle w:val="TabelleText"/>
              <w:snapToGrid w:val="0"/>
            </w:pPr>
            <w:r>
              <w:t>Network Neuroscience</w:t>
            </w:r>
          </w:p>
        </w:tc>
      </w:tr>
      <w:tr w:rsidR="00BC1DFE" w14:paraId="3905CA82" w14:textId="77777777" w:rsidTr="00462516">
        <w:trPr>
          <w:trHeight w:val="510"/>
        </w:trPr>
        <w:tc>
          <w:tcPr>
            <w:tcW w:w="2271" w:type="dxa"/>
            <w:tcBorders>
              <w:left w:val="single" w:sz="2" w:space="0" w:color="808080"/>
              <w:bottom w:val="single" w:sz="2" w:space="0" w:color="808080"/>
            </w:tcBorders>
            <w:shd w:val="clear" w:color="auto" w:fill="auto"/>
            <w:tcMar>
              <w:left w:w="107" w:type="dxa"/>
            </w:tcMar>
            <w:vAlign w:val="center"/>
          </w:tcPr>
          <w:p w14:paraId="0E9A3171" w14:textId="77777777" w:rsidR="00BC1DFE" w:rsidRDefault="00D97F89">
            <w:pPr>
              <w:pStyle w:val="Tabellenberschrift"/>
            </w:pPr>
            <w:r>
              <w:t>Disciplines involved</w:t>
            </w:r>
          </w:p>
        </w:tc>
        <w:tc>
          <w:tcPr>
            <w:tcW w:w="6587" w:type="dxa"/>
            <w:tcBorders>
              <w:left w:val="single" w:sz="2" w:space="0" w:color="808080"/>
              <w:bottom w:val="single" w:sz="2" w:space="0" w:color="808080"/>
              <w:right w:val="single" w:sz="2" w:space="0" w:color="808080"/>
            </w:tcBorders>
            <w:shd w:val="clear" w:color="auto" w:fill="auto"/>
            <w:tcMar>
              <w:left w:w="107" w:type="dxa"/>
            </w:tcMar>
            <w:vAlign w:val="center"/>
          </w:tcPr>
          <w:p w14:paraId="4C677BD0" w14:textId="04876EC6" w:rsidR="00BC1DFE" w:rsidRDefault="008616C7">
            <w:pPr>
              <w:pStyle w:val="TabelleText"/>
              <w:snapToGrid w:val="0"/>
            </w:pPr>
            <w:r>
              <w:t xml:space="preserve">Cognitive Science </w:t>
            </w:r>
            <w:r w:rsidR="00177AD3">
              <w:t>Neuroscience, philosophy, psychology, communication studies</w:t>
            </w:r>
            <w:r>
              <w:t xml:space="preserve"> (</w:t>
            </w:r>
          </w:p>
        </w:tc>
      </w:tr>
      <w:tr w:rsidR="00BC1DFE" w14:paraId="3A0FA56E" w14:textId="77777777" w:rsidTr="00462516">
        <w:trPr>
          <w:trHeight w:val="510"/>
        </w:trPr>
        <w:tc>
          <w:tcPr>
            <w:tcW w:w="2271" w:type="dxa"/>
            <w:tcBorders>
              <w:left w:val="single" w:sz="2" w:space="0" w:color="808080"/>
              <w:bottom w:val="single" w:sz="2" w:space="0" w:color="808080"/>
            </w:tcBorders>
            <w:shd w:val="clear" w:color="auto" w:fill="auto"/>
            <w:tcMar>
              <w:left w:w="107" w:type="dxa"/>
            </w:tcMar>
            <w:vAlign w:val="center"/>
          </w:tcPr>
          <w:p w14:paraId="2E369EF1" w14:textId="77777777" w:rsidR="00BC1DFE" w:rsidRDefault="00D97F89">
            <w:pPr>
              <w:pStyle w:val="Tabellenberschrift"/>
            </w:pPr>
            <w:r>
              <w:t xml:space="preserve">Target group </w:t>
            </w:r>
          </w:p>
        </w:tc>
        <w:tc>
          <w:tcPr>
            <w:tcW w:w="6587" w:type="dxa"/>
            <w:tcBorders>
              <w:left w:val="single" w:sz="2" w:space="0" w:color="808080"/>
              <w:bottom w:val="single" w:sz="2" w:space="0" w:color="808080"/>
              <w:right w:val="single" w:sz="2" w:space="0" w:color="808080"/>
            </w:tcBorders>
            <w:shd w:val="clear" w:color="auto" w:fill="auto"/>
            <w:tcMar>
              <w:left w:w="107" w:type="dxa"/>
            </w:tcMar>
            <w:vAlign w:val="center"/>
          </w:tcPr>
          <w:p w14:paraId="007C427F" w14:textId="738F7A57" w:rsidR="00BC1DFE" w:rsidRDefault="002B5908">
            <w:pPr>
              <w:pStyle w:val="TabelleText"/>
              <w:snapToGrid w:val="0"/>
            </w:pPr>
            <w:r>
              <w:t>Cognitive Scientists, (Network) Neuroscientists, Psychologists, Scientist working with Enactive Theory (Climate Communication Expert relevant)</w:t>
            </w:r>
          </w:p>
        </w:tc>
      </w:tr>
    </w:tbl>
    <w:p w14:paraId="054A35A5" w14:textId="77777777" w:rsidR="00130D13" w:rsidRDefault="00130D13" w:rsidP="00130D13">
      <w:pPr>
        <w:pStyle w:val="Heading1"/>
        <w:numPr>
          <w:ilvl w:val="0"/>
          <w:numId w:val="0"/>
        </w:numPr>
        <w:ind w:left="431"/>
      </w:pPr>
    </w:p>
    <w:p w14:paraId="0AF8C13A" w14:textId="77777777" w:rsidR="00BC1DFE" w:rsidRDefault="00D97F89">
      <w:pPr>
        <w:pStyle w:val="Heading1"/>
      </w:pPr>
      <w:r>
        <w:t>Author/student information</w:t>
      </w:r>
      <w:r w:rsidR="00DA38D9">
        <w:rPr>
          <w:rStyle w:val="FootnoteReference"/>
        </w:rPr>
        <w:footnoteReference w:id="1"/>
      </w:r>
    </w:p>
    <w:tbl>
      <w:tblPr>
        <w:tblW w:w="8857" w:type="dxa"/>
        <w:tblInd w:w="219" w:type="dxa"/>
        <w:tblBorders>
          <w:top w:val="single" w:sz="2" w:space="0" w:color="808080"/>
          <w:left w:val="single" w:sz="2" w:space="0" w:color="808080"/>
          <w:bottom w:val="single" w:sz="2" w:space="0" w:color="808080"/>
          <w:insideH w:val="single" w:sz="2" w:space="0" w:color="808080"/>
        </w:tblBorders>
        <w:tblCellMar>
          <w:top w:w="55" w:type="dxa"/>
          <w:left w:w="107" w:type="dxa"/>
          <w:bottom w:w="55" w:type="dxa"/>
        </w:tblCellMar>
        <w:tblLook w:val="04A0" w:firstRow="1" w:lastRow="0" w:firstColumn="1" w:lastColumn="0" w:noHBand="0" w:noVBand="1"/>
      </w:tblPr>
      <w:tblGrid>
        <w:gridCol w:w="2326"/>
        <w:gridCol w:w="6531"/>
      </w:tblGrid>
      <w:tr w:rsidR="00BC1DFE" w14:paraId="574FDE95" w14:textId="77777777">
        <w:trPr>
          <w:trHeight w:val="567"/>
        </w:trPr>
        <w:tc>
          <w:tcPr>
            <w:tcW w:w="2326" w:type="dxa"/>
            <w:tcBorders>
              <w:top w:val="single" w:sz="2" w:space="0" w:color="808080"/>
              <w:left w:val="single" w:sz="2" w:space="0" w:color="808080"/>
              <w:bottom w:val="single" w:sz="2" w:space="0" w:color="808080"/>
            </w:tcBorders>
            <w:shd w:val="clear" w:color="auto" w:fill="auto"/>
            <w:tcMar>
              <w:left w:w="107" w:type="dxa"/>
            </w:tcMar>
            <w:vAlign w:val="center"/>
          </w:tcPr>
          <w:p w14:paraId="04199016" w14:textId="77777777" w:rsidR="00BC1DFE" w:rsidRDefault="00D97F89">
            <w:pPr>
              <w:pStyle w:val="Tabellenberschrift"/>
            </w:pPr>
            <w:r>
              <w:t>Name, academic title</w:t>
            </w:r>
          </w:p>
        </w:tc>
        <w:tc>
          <w:tcPr>
            <w:tcW w:w="6531"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63B95071" w14:textId="18522F1B" w:rsidR="00BC1DFE" w:rsidRDefault="00177AD3">
            <w:pPr>
              <w:pStyle w:val="TabelleText"/>
              <w:snapToGrid w:val="0"/>
              <w:rPr>
                <w:color w:val="auto"/>
              </w:rPr>
            </w:pPr>
            <w:r>
              <w:rPr>
                <w:color w:val="auto"/>
              </w:rPr>
              <w:t>Gabija Aurylaite</w:t>
            </w:r>
          </w:p>
        </w:tc>
      </w:tr>
      <w:tr w:rsidR="00BC1DFE" w14:paraId="5AC26776" w14:textId="77777777">
        <w:trPr>
          <w:trHeight w:val="567"/>
        </w:trPr>
        <w:tc>
          <w:tcPr>
            <w:tcW w:w="2326" w:type="dxa"/>
            <w:tcBorders>
              <w:left w:val="single" w:sz="2" w:space="0" w:color="808080"/>
              <w:bottom w:val="single" w:sz="2" w:space="0" w:color="808080"/>
            </w:tcBorders>
            <w:shd w:val="clear" w:color="auto" w:fill="auto"/>
            <w:tcMar>
              <w:left w:w="107" w:type="dxa"/>
            </w:tcMar>
            <w:vAlign w:val="center"/>
          </w:tcPr>
          <w:p w14:paraId="2E1AEAAC" w14:textId="77777777" w:rsidR="00BC1DFE" w:rsidRDefault="00A140DA" w:rsidP="00A140DA">
            <w:pPr>
              <w:pStyle w:val="Tabellenberschrift"/>
            </w:pPr>
            <w:r>
              <w:t>Student ID number</w:t>
            </w:r>
          </w:p>
        </w:tc>
        <w:tc>
          <w:tcPr>
            <w:tcW w:w="6531" w:type="dxa"/>
            <w:tcBorders>
              <w:left w:val="single" w:sz="2" w:space="0" w:color="808080"/>
              <w:bottom w:val="single" w:sz="2" w:space="0" w:color="808080"/>
              <w:right w:val="single" w:sz="2" w:space="0" w:color="808080"/>
            </w:tcBorders>
            <w:shd w:val="clear" w:color="auto" w:fill="auto"/>
            <w:tcMar>
              <w:left w:w="107" w:type="dxa"/>
            </w:tcMar>
            <w:vAlign w:val="center"/>
          </w:tcPr>
          <w:p w14:paraId="59A99B94" w14:textId="2FF571EF" w:rsidR="00BC1DFE" w:rsidRDefault="00177AD3">
            <w:pPr>
              <w:pStyle w:val="TabelleText"/>
              <w:snapToGrid w:val="0"/>
              <w:rPr>
                <w:color w:val="auto"/>
              </w:rPr>
            </w:pPr>
            <w:r>
              <w:rPr>
                <w:color w:val="auto"/>
              </w:rPr>
              <w:t>12304922</w:t>
            </w:r>
          </w:p>
        </w:tc>
      </w:tr>
      <w:tr w:rsidR="00BC1DFE" w14:paraId="7B758265" w14:textId="77777777">
        <w:trPr>
          <w:trHeight w:val="567"/>
        </w:trPr>
        <w:tc>
          <w:tcPr>
            <w:tcW w:w="2326" w:type="dxa"/>
            <w:tcBorders>
              <w:left w:val="single" w:sz="2" w:space="0" w:color="808080"/>
              <w:bottom w:val="single" w:sz="2" w:space="0" w:color="808080"/>
            </w:tcBorders>
            <w:shd w:val="clear" w:color="auto" w:fill="auto"/>
            <w:tcMar>
              <w:left w:w="107" w:type="dxa"/>
            </w:tcMar>
            <w:vAlign w:val="center"/>
          </w:tcPr>
          <w:p w14:paraId="6F080CE1" w14:textId="77777777" w:rsidR="00BC1DFE" w:rsidRDefault="00A140DA" w:rsidP="00A140DA">
            <w:pPr>
              <w:pStyle w:val="Tabellenberschrift"/>
            </w:pPr>
            <w:r>
              <w:t>Degree programme code</w:t>
            </w:r>
          </w:p>
        </w:tc>
        <w:tc>
          <w:tcPr>
            <w:tcW w:w="6531" w:type="dxa"/>
            <w:tcBorders>
              <w:left w:val="single" w:sz="2" w:space="0" w:color="808080"/>
              <w:bottom w:val="single" w:sz="2" w:space="0" w:color="808080"/>
              <w:right w:val="single" w:sz="2" w:space="0" w:color="808080"/>
            </w:tcBorders>
            <w:shd w:val="clear" w:color="auto" w:fill="auto"/>
            <w:tcMar>
              <w:left w:w="107" w:type="dxa"/>
            </w:tcMar>
            <w:vAlign w:val="center"/>
          </w:tcPr>
          <w:p w14:paraId="22E30CF9" w14:textId="197DCE80" w:rsidR="00BC1DFE" w:rsidRDefault="00177AD3">
            <w:pPr>
              <w:pStyle w:val="TabelleText"/>
              <w:snapToGrid w:val="0"/>
              <w:rPr>
                <w:color w:val="auto"/>
              </w:rPr>
            </w:pPr>
            <w:r w:rsidRPr="00177AD3">
              <w:rPr>
                <w:color w:val="auto"/>
              </w:rPr>
              <w:t>UA 066 013</w:t>
            </w:r>
          </w:p>
        </w:tc>
      </w:tr>
      <w:tr w:rsidR="00BC1DFE" w14:paraId="258DB049" w14:textId="77777777">
        <w:trPr>
          <w:trHeight w:val="567"/>
        </w:trPr>
        <w:tc>
          <w:tcPr>
            <w:tcW w:w="2326" w:type="dxa"/>
            <w:tcBorders>
              <w:left w:val="single" w:sz="2" w:space="0" w:color="808080"/>
              <w:bottom w:val="single" w:sz="2" w:space="0" w:color="808080"/>
            </w:tcBorders>
            <w:shd w:val="clear" w:color="auto" w:fill="auto"/>
            <w:tcMar>
              <w:left w:w="107" w:type="dxa"/>
            </w:tcMar>
            <w:vAlign w:val="center"/>
          </w:tcPr>
          <w:p w14:paraId="66186A01" w14:textId="77777777" w:rsidR="00BC1DFE" w:rsidRDefault="00A140DA">
            <w:pPr>
              <w:pStyle w:val="Tabellenberschrift"/>
            </w:pPr>
            <w:r>
              <w:t xml:space="preserve">University-affiliated </w:t>
            </w:r>
            <w:r>
              <w:br/>
            </w:r>
            <w:r w:rsidR="00D97F89">
              <w:t>E-mail</w:t>
            </w:r>
            <w:r>
              <w:t xml:space="preserve"> address</w:t>
            </w:r>
          </w:p>
        </w:tc>
        <w:tc>
          <w:tcPr>
            <w:tcW w:w="6531" w:type="dxa"/>
            <w:tcBorders>
              <w:left w:val="single" w:sz="2" w:space="0" w:color="808080"/>
              <w:bottom w:val="single" w:sz="2" w:space="0" w:color="808080"/>
              <w:right w:val="single" w:sz="2" w:space="0" w:color="808080"/>
            </w:tcBorders>
            <w:shd w:val="clear" w:color="auto" w:fill="auto"/>
            <w:tcMar>
              <w:left w:w="107" w:type="dxa"/>
            </w:tcMar>
            <w:vAlign w:val="center"/>
          </w:tcPr>
          <w:p w14:paraId="51A79861" w14:textId="11737022" w:rsidR="00BC1DFE" w:rsidRDefault="00177AD3">
            <w:pPr>
              <w:pStyle w:val="TabelleText"/>
              <w:snapToGrid w:val="0"/>
              <w:rPr>
                <w:color w:val="auto"/>
              </w:rPr>
            </w:pPr>
            <w:r>
              <w:rPr>
                <w:color w:val="auto"/>
              </w:rPr>
              <w:t>A12304922@unet.univie.ac.at</w:t>
            </w:r>
          </w:p>
        </w:tc>
      </w:tr>
    </w:tbl>
    <w:p w14:paraId="47B09B57" w14:textId="77777777" w:rsidR="00130D13" w:rsidRDefault="00130D13" w:rsidP="00130D13">
      <w:pPr>
        <w:pStyle w:val="Heading1"/>
        <w:numPr>
          <w:ilvl w:val="0"/>
          <w:numId w:val="0"/>
        </w:numPr>
        <w:ind w:left="431"/>
      </w:pPr>
    </w:p>
    <w:p w14:paraId="5D4422A2" w14:textId="77777777" w:rsidR="00BC1DFE" w:rsidRDefault="00D97F89">
      <w:pPr>
        <w:pStyle w:val="Heading1"/>
      </w:pPr>
      <w:r>
        <w:t>Supervisor information</w:t>
      </w:r>
    </w:p>
    <w:tbl>
      <w:tblPr>
        <w:tblW w:w="8870" w:type="dxa"/>
        <w:tblInd w:w="248" w:type="dxa"/>
        <w:tblBorders>
          <w:top w:val="single" w:sz="2" w:space="0" w:color="808080"/>
          <w:left w:val="single" w:sz="2" w:space="0" w:color="808080"/>
          <w:bottom w:val="single" w:sz="2" w:space="0" w:color="808080"/>
          <w:insideH w:val="single" w:sz="2" w:space="0" w:color="808080"/>
        </w:tblBorders>
        <w:tblCellMar>
          <w:top w:w="55" w:type="dxa"/>
          <w:left w:w="107" w:type="dxa"/>
          <w:bottom w:w="55" w:type="dxa"/>
        </w:tblCellMar>
        <w:tblLook w:val="04A0" w:firstRow="1" w:lastRow="0" w:firstColumn="1" w:lastColumn="0" w:noHBand="0" w:noVBand="1"/>
      </w:tblPr>
      <w:tblGrid>
        <w:gridCol w:w="2274"/>
        <w:gridCol w:w="6596"/>
      </w:tblGrid>
      <w:tr w:rsidR="00BC1DFE" w:rsidRPr="004F1038" w14:paraId="23FB2D0C" w14:textId="77777777" w:rsidTr="006F70DA">
        <w:trPr>
          <w:trHeight w:val="674"/>
        </w:trPr>
        <w:tc>
          <w:tcPr>
            <w:tcW w:w="2274" w:type="dxa"/>
            <w:tcBorders>
              <w:top w:val="single" w:sz="2" w:space="0" w:color="808080"/>
              <w:left w:val="single" w:sz="2" w:space="0" w:color="808080"/>
              <w:bottom w:val="single" w:sz="2" w:space="0" w:color="808080"/>
            </w:tcBorders>
            <w:shd w:val="clear" w:color="auto" w:fill="auto"/>
            <w:tcMar>
              <w:left w:w="107" w:type="dxa"/>
            </w:tcMar>
            <w:vAlign w:val="center"/>
          </w:tcPr>
          <w:p w14:paraId="19F18C60" w14:textId="77777777" w:rsidR="00BC1DFE" w:rsidRDefault="00D97F89">
            <w:pPr>
              <w:pStyle w:val="Tabellenberschrift"/>
            </w:pPr>
            <w:r>
              <w:t>Name</w:t>
            </w:r>
          </w:p>
        </w:tc>
        <w:tc>
          <w:tcPr>
            <w:tcW w:w="6596"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62A30B73" w14:textId="65132978" w:rsidR="00BC1DFE" w:rsidRPr="00177AD3" w:rsidRDefault="00177AD3">
            <w:pPr>
              <w:pStyle w:val="TabelleText"/>
              <w:snapToGrid w:val="0"/>
              <w:rPr>
                <w:lang w:val="de-AT"/>
              </w:rPr>
            </w:pPr>
            <w:r w:rsidRPr="00177AD3">
              <w:rPr>
                <w:lang w:val="de-AT"/>
              </w:rPr>
              <w:t>Mag. Dr. Florian Ph.S Fischmeister</w:t>
            </w:r>
          </w:p>
        </w:tc>
      </w:tr>
      <w:tr w:rsidR="00BC1DFE" w14:paraId="4B9834DD" w14:textId="77777777" w:rsidTr="006F70DA">
        <w:trPr>
          <w:trHeight w:val="512"/>
        </w:trPr>
        <w:tc>
          <w:tcPr>
            <w:tcW w:w="2274" w:type="dxa"/>
            <w:tcBorders>
              <w:left w:val="single" w:sz="2" w:space="0" w:color="808080"/>
              <w:bottom w:val="single" w:sz="2" w:space="0" w:color="808080"/>
            </w:tcBorders>
            <w:shd w:val="clear" w:color="auto" w:fill="auto"/>
            <w:tcMar>
              <w:left w:w="107" w:type="dxa"/>
            </w:tcMar>
            <w:vAlign w:val="center"/>
          </w:tcPr>
          <w:p w14:paraId="75FBD8E8" w14:textId="77777777" w:rsidR="00BC1DFE" w:rsidRDefault="00D97F89">
            <w:pPr>
              <w:pStyle w:val="Tabellenberschrift"/>
            </w:pPr>
            <w:r>
              <w:t>Affiliation (university, department)</w:t>
            </w:r>
          </w:p>
        </w:tc>
        <w:tc>
          <w:tcPr>
            <w:tcW w:w="6596" w:type="dxa"/>
            <w:tcBorders>
              <w:left w:val="single" w:sz="2" w:space="0" w:color="808080"/>
              <w:bottom w:val="single" w:sz="2" w:space="0" w:color="808080"/>
              <w:right w:val="single" w:sz="2" w:space="0" w:color="808080"/>
            </w:tcBorders>
            <w:shd w:val="clear" w:color="auto" w:fill="auto"/>
            <w:tcMar>
              <w:left w:w="107" w:type="dxa"/>
            </w:tcMar>
            <w:vAlign w:val="center"/>
          </w:tcPr>
          <w:p w14:paraId="59BD3B49" w14:textId="595130B1" w:rsidR="00BC1DFE" w:rsidRDefault="00177AD3">
            <w:pPr>
              <w:pStyle w:val="TabelleText"/>
              <w:snapToGrid w:val="0"/>
            </w:pPr>
            <w:r>
              <w:t xml:space="preserve">Medical University of Vienna, </w:t>
            </w:r>
            <w:r w:rsidRPr="00177AD3">
              <w:t>Department of Biomedical Imaging and Image-guided Therapy (Division of Neuroradiology and Musculoskeletal Radiology)</w:t>
            </w:r>
          </w:p>
        </w:tc>
      </w:tr>
      <w:tr w:rsidR="00BC1DFE" w14:paraId="0DE76E3C" w14:textId="77777777" w:rsidTr="006F70DA">
        <w:trPr>
          <w:trHeight w:val="567"/>
        </w:trPr>
        <w:tc>
          <w:tcPr>
            <w:tcW w:w="2274" w:type="dxa"/>
            <w:tcBorders>
              <w:left w:val="single" w:sz="2" w:space="0" w:color="808080"/>
            </w:tcBorders>
            <w:shd w:val="clear" w:color="auto" w:fill="auto"/>
            <w:tcMar>
              <w:left w:w="107" w:type="dxa"/>
            </w:tcMar>
            <w:vAlign w:val="center"/>
          </w:tcPr>
          <w:p w14:paraId="2930D7DB" w14:textId="77777777" w:rsidR="00BC1DFE" w:rsidRPr="00814BD2" w:rsidRDefault="00D97F89" w:rsidP="00814BD2">
            <w:pPr>
              <w:pStyle w:val="Tabellenberschrift"/>
            </w:pPr>
            <w:r>
              <w:t>E-mail</w:t>
            </w:r>
          </w:p>
        </w:tc>
        <w:tc>
          <w:tcPr>
            <w:tcW w:w="6596" w:type="dxa"/>
            <w:tcBorders>
              <w:left w:val="single" w:sz="2" w:space="0" w:color="808080"/>
              <w:right w:val="single" w:sz="2" w:space="0" w:color="808080"/>
            </w:tcBorders>
            <w:shd w:val="clear" w:color="auto" w:fill="auto"/>
            <w:tcMar>
              <w:left w:w="107" w:type="dxa"/>
            </w:tcMar>
            <w:vAlign w:val="center"/>
          </w:tcPr>
          <w:p w14:paraId="51D5B0AB" w14:textId="2DF5FBC8" w:rsidR="00BC1DFE" w:rsidRDefault="00177AD3">
            <w:pPr>
              <w:pStyle w:val="TabelleText"/>
              <w:snapToGrid w:val="0"/>
            </w:pPr>
            <w:r w:rsidRPr="00177AD3">
              <w:t>florian.fischmeister@meduniwien.ac.at</w:t>
            </w:r>
          </w:p>
        </w:tc>
      </w:tr>
    </w:tbl>
    <w:p w14:paraId="027CACAC" w14:textId="77777777" w:rsidR="00BC1DFE" w:rsidRDefault="00D97F89">
      <w:pPr>
        <w:pStyle w:val="Heading1"/>
      </w:pPr>
      <w:r>
        <w:lastRenderedPageBreak/>
        <w:t>Thesis objectives</w:t>
      </w:r>
    </w:p>
    <w:p w14:paraId="03F8F0CB" w14:textId="77777777" w:rsidR="00BC1DFE" w:rsidRDefault="00D97F89">
      <w:pPr>
        <w:pStyle w:val="Heading2"/>
      </w:pPr>
      <w:r>
        <w:rPr>
          <w:rFonts w:ascii="Arial" w:hAnsi="Arial" w:cs="Arial"/>
        </w:rPr>
        <w:t xml:space="preserve">Extended abstract (max. </w:t>
      </w:r>
      <w:r>
        <w:rPr>
          <w:rFonts w:ascii="Arial" w:eastAsia="Times New Roman" w:hAnsi="Arial" w:cs="Arial"/>
        </w:rPr>
        <w:t>3000 characters)</w:t>
      </w:r>
    </w:p>
    <w:tbl>
      <w:tblPr>
        <w:tblW w:w="9088"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8"/>
      </w:tblGrid>
      <w:tr w:rsidR="00BC1DFE" w14:paraId="5973D58F" w14:textId="77777777">
        <w:trPr>
          <w:trHeight w:val="3231"/>
        </w:trPr>
        <w:tc>
          <w:tcPr>
            <w:tcW w:w="9088" w:type="dxa"/>
            <w:tcBorders>
              <w:top w:val="single" w:sz="2" w:space="0" w:color="808080"/>
              <w:left w:val="single" w:sz="2" w:space="0" w:color="808080"/>
              <w:bottom w:val="single" w:sz="2" w:space="0" w:color="808080"/>
              <w:right w:val="single" w:sz="2" w:space="0" w:color="808080"/>
            </w:tcBorders>
            <w:shd w:val="clear" w:color="auto" w:fill="auto"/>
            <w:tcMar>
              <w:left w:w="107" w:type="dxa"/>
            </w:tcMar>
          </w:tcPr>
          <w:p w14:paraId="447F4F2B" w14:textId="77777777" w:rsidR="008616C7" w:rsidRDefault="003C7405" w:rsidP="00EE29D2">
            <w:pPr>
              <w:pStyle w:val="TabelleText"/>
              <w:spacing w:after="240"/>
            </w:pPr>
            <w:r>
              <w:t xml:space="preserve">Understanding </w:t>
            </w:r>
            <w:r w:rsidR="008616C7">
              <w:t xml:space="preserve">how human cognition adapts to different contexts remains a central aim of cognitive science. Brain connectivity studies trace back to the </w:t>
            </w:r>
            <w:r w:rsidR="008616C7">
              <w:t>beginnings of neuroscience and w</w:t>
            </w:r>
            <w:r w:rsidR="008616C7">
              <w:t>ith the advent of fMRI technology in the 1990s, alongside ongoing advances in structural connectivity research, a new focus emerged on investigating functional connectivit</w:t>
            </w:r>
            <w:r w:rsidR="008616C7">
              <w:t>y.</w:t>
            </w:r>
            <w:r w:rsidR="008616C7">
              <w:t xml:space="preserve"> Among the tools developed for this purpose, graph theory became pivotal in mode</w:t>
            </w:r>
            <w:r w:rsidR="008616C7">
              <w:t>l</w:t>
            </w:r>
            <w:r w:rsidR="008616C7">
              <w:t xml:space="preserve">ling the brain as a complex network of nodes and edges, allowing for a systematic characterization of its organizational principles (Farahani et al., 2019). </w:t>
            </w:r>
            <w:r w:rsidR="008616C7" w:rsidRPr="008616C7">
              <w:t xml:space="preserve">Building on </w:t>
            </w:r>
            <w:r w:rsidR="008616C7">
              <w:t>previous work</w:t>
            </w:r>
            <w:r w:rsidR="008616C7" w:rsidRPr="008616C7">
              <w:t>, my thesis investigates how different framings of climate change information (threat-oriented versus solution-oriented news), reconfigure whole-brain functional network organization.</w:t>
            </w:r>
          </w:p>
          <w:p w14:paraId="6981A0D0" w14:textId="22E19E0E" w:rsidR="00620F5D" w:rsidRDefault="008616C7" w:rsidP="00EE29D2">
            <w:pPr>
              <w:pStyle w:val="TabelleText"/>
              <w:spacing w:after="240"/>
            </w:pPr>
            <w:r>
              <w:t>In my study, I</w:t>
            </w:r>
            <w:r w:rsidR="00620F5D">
              <w:t xml:space="preserve"> employ</w:t>
            </w:r>
            <w:r w:rsidR="003C7405">
              <w:t xml:space="preserve"> </w:t>
            </w:r>
            <w:r>
              <w:t xml:space="preserve">an </w:t>
            </w:r>
            <w:proofErr w:type="spellStart"/>
            <w:r w:rsidR="003C7405">
              <w:t>enactivist</w:t>
            </w:r>
            <w:proofErr w:type="spellEnd"/>
            <w:r w:rsidR="003C7405">
              <w:t xml:space="preserve"> framework, viewing cognitive engagement as a dynamic</w:t>
            </w:r>
            <w:r w:rsidR="00620F5D">
              <w:t xml:space="preserve"> </w:t>
            </w:r>
            <w:r w:rsidR="003C7405">
              <w:t xml:space="preserve">coupling between agent and environment. </w:t>
            </w:r>
            <w:r w:rsidRPr="008616C7">
              <w:t>Rather than treating cognition as a passive processing of external information and resulting graphs as ‘representations’</w:t>
            </w:r>
            <w:r>
              <w:t xml:space="preserve">, I propose that </w:t>
            </w:r>
            <w:r w:rsidR="003C7405">
              <w:t>encountering climate news is not merely a reception of facts but an enactment of meaning</w:t>
            </w:r>
            <w:r w:rsidR="00620F5D">
              <w:t xml:space="preserve">. My interest in </w:t>
            </w:r>
            <w:proofErr w:type="spellStart"/>
            <w:r w:rsidR="00620F5D">
              <w:t>enactivist</w:t>
            </w:r>
            <w:proofErr w:type="spellEnd"/>
            <w:r w:rsidR="00620F5D">
              <w:t xml:space="preserve"> terms</w:t>
            </w:r>
            <w:r w:rsidR="00EE29D2">
              <w:t xml:space="preserve"> lies </w:t>
            </w:r>
            <w:r>
              <w:t>in</w:t>
            </w:r>
            <w:r w:rsidR="00620F5D" w:rsidRPr="00EE29D2">
              <w:rPr>
                <w:i/>
                <w:iCs/>
              </w:rPr>
              <w:t xml:space="preserve"> sense-making</w:t>
            </w:r>
            <w:r>
              <w:rPr>
                <w:i/>
                <w:iCs/>
              </w:rPr>
              <w:t xml:space="preserve">. </w:t>
            </w:r>
            <w:r w:rsidR="00EE29D2">
              <w:t xml:space="preserve">Brain </w:t>
            </w:r>
            <w:r w:rsidR="00620F5D">
              <w:t>network configurations,</w:t>
            </w:r>
            <w:r w:rsidR="00EE29D2">
              <w:t xml:space="preserve"> although not a comprehensive measure </w:t>
            </w:r>
            <w:r>
              <w:t xml:space="preserve">in this </w:t>
            </w:r>
            <w:proofErr w:type="gramStart"/>
            <w:r>
              <w:t>study</w:t>
            </w:r>
            <w:proofErr w:type="gramEnd"/>
            <w:r>
              <w:t xml:space="preserve"> are assumed </w:t>
            </w:r>
            <w:r w:rsidR="00EE29D2">
              <w:t xml:space="preserve">to </w:t>
            </w:r>
            <w:r>
              <w:t xml:space="preserve">capture some of the </w:t>
            </w:r>
            <w:r w:rsidR="00EE29D2">
              <w:t xml:space="preserve">process. Changes in </w:t>
            </w:r>
            <w:r>
              <w:t xml:space="preserve">brain network configurations </w:t>
            </w:r>
            <w:r w:rsidR="00EE29D2">
              <w:t>under relatively minor condition</w:t>
            </w:r>
            <w:r>
              <w:t xml:space="preserve"> changes (frames)</w:t>
            </w:r>
            <w:r w:rsidR="00EE29D2">
              <w:t xml:space="preserve"> </w:t>
            </w:r>
            <w:r>
              <w:t>are</w:t>
            </w:r>
            <w:r w:rsidR="00EE29D2">
              <w:t xml:space="preserve"> </w:t>
            </w:r>
            <w:r w:rsidR="00620F5D">
              <w:t>investigate</w:t>
            </w:r>
            <w:r>
              <w:t>d</w:t>
            </w:r>
            <w:r w:rsidR="00620F5D">
              <w:t xml:space="preserve"> using graph theory</w:t>
            </w:r>
            <w:r>
              <w:t xml:space="preserve"> analysis.</w:t>
            </w:r>
          </w:p>
          <w:p w14:paraId="66E50FBA" w14:textId="34C1E03A" w:rsidR="003C7405" w:rsidRDefault="00620F5D" w:rsidP="00EE29D2">
            <w:pPr>
              <w:pStyle w:val="TabelleText"/>
              <w:spacing w:after="240"/>
            </w:pPr>
            <w:r>
              <w:t>I will be u</w:t>
            </w:r>
            <w:r w:rsidR="003C7405">
              <w:t>sing data from a pre-designed fMRI study</w:t>
            </w:r>
            <w:r>
              <w:t>, and where I am assisting with data collection.</w:t>
            </w:r>
            <w:r w:rsidR="00EE29D2">
              <w:t xml:space="preserve"> </w:t>
            </w:r>
            <w:r w:rsidR="008616C7">
              <w:t xml:space="preserve">The study is part of the REASON project that </w:t>
            </w:r>
            <w:r w:rsidR="008616C7" w:rsidRPr="008616C7">
              <w:t>investigates the interplay between climate reporting and social impact</w:t>
            </w:r>
            <w:r w:rsidR="008616C7">
              <w:t xml:space="preserve">. </w:t>
            </w:r>
            <w:r w:rsidR="00EE29D2">
              <w:t>During the</w:t>
            </w:r>
            <w:r w:rsidR="008616C7">
              <w:t xml:space="preserve"> fMRI</w:t>
            </w:r>
            <w:r w:rsidR="00EE29D2">
              <w:t xml:space="preserve"> study</w:t>
            </w:r>
            <w:r>
              <w:t xml:space="preserve"> </w:t>
            </w:r>
            <w:r w:rsidR="00EE29D2">
              <w:t>p</w:t>
            </w:r>
            <w:r w:rsidR="003C7405">
              <w:t xml:space="preserve">articipants are exposed to climate-related statements varying in framing, with task blocks followed by post-task resting-state scans. </w:t>
            </w:r>
            <w:r>
              <w:t>F</w:t>
            </w:r>
            <w:r w:rsidRPr="00620F5D">
              <w:t xml:space="preserve">unctional connectivity is computed by correlating time series data across 200 predefined brain parcels (Schaefer atlas), with resulting networks analyzed using graph theory. My focus lies on </w:t>
            </w:r>
            <w:r w:rsidR="00EE29D2">
              <w:t>three</w:t>
            </w:r>
            <w:r w:rsidRPr="00620F5D">
              <w:t xml:space="preserve"> global me</w:t>
            </w:r>
            <w:r w:rsidR="00EE29D2">
              <w:t>asures:</w:t>
            </w:r>
            <w:r w:rsidR="00EE29D2">
              <w:t xml:space="preserve"> </w:t>
            </w:r>
            <w:r w:rsidR="00EE29D2" w:rsidRPr="00EE29D2">
              <w:t>global efficiency, small-</w:t>
            </w:r>
            <w:proofErr w:type="spellStart"/>
            <w:r w:rsidR="00EE29D2" w:rsidRPr="00EE29D2">
              <w:t>worldness</w:t>
            </w:r>
            <w:proofErr w:type="spellEnd"/>
            <w:r w:rsidR="00EE29D2" w:rsidRPr="00EE29D2">
              <w:t xml:space="preserve">, </w:t>
            </w:r>
            <w:r w:rsidR="008616C7">
              <w:t xml:space="preserve">and </w:t>
            </w:r>
            <w:r w:rsidR="00EE29D2" w:rsidRPr="00EE29D2">
              <w:t>hub resilience</w:t>
            </w:r>
            <w:r w:rsidRPr="00620F5D">
              <w:t xml:space="preserve">, </w:t>
            </w:r>
            <w:r w:rsidR="00EE29D2">
              <w:t>which together capture complementary aspects of brain network organization, from integration and segregation to stability under targeted disruptions.</w:t>
            </w:r>
          </w:p>
          <w:p w14:paraId="003A58F8" w14:textId="01D5DD46" w:rsidR="00CC6620" w:rsidRDefault="003C7405" w:rsidP="008616C7">
            <w:pPr>
              <w:pStyle w:val="TabelleText"/>
              <w:spacing w:after="240"/>
            </w:pPr>
            <w:r>
              <w:t xml:space="preserve">The main research question guiding this project asks how threat versus solution </w:t>
            </w:r>
            <w:proofErr w:type="gramStart"/>
            <w:r>
              <w:t>framings influence</w:t>
            </w:r>
            <w:proofErr w:type="gramEnd"/>
            <w:r>
              <w:t xml:space="preserve"> the overall </w:t>
            </w:r>
            <w:r w:rsidR="00620F5D">
              <w:t>configuration</w:t>
            </w:r>
            <w:r>
              <w:t xml:space="preserve"> of functional brain networks, both during active engagement and in the resting state that follows.</w:t>
            </w:r>
            <w:r w:rsidR="00EE29D2">
              <w:t xml:space="preserve"> Although this study is exploratory, some potential</w:t>
            </w:r>
            <w:r>
              <w:t xml:space="preserve"> </w:t>
            </w:r>
            <w:r w:rsidR="00EE29D2">
              <w:t>h</w:t>
            </w:r>
            <w:r>
              <w:t xml:space="preserve">ypotheses </w:t>
            </w:r>
            <w:r w:rsidR="00EE29D2">
              <w:t>posit</w:t>
            </w:r>
            <w:r>
              <w:t xml:space="preserve"> greater segregation and lower small-</w:t>
            </w:r>
            <w:proofErr w:type="spellStart"/>
            <w:r>
              <w:t>worldness</w:t>
            </w:r>
            <w:proofErr w:type="spellEnd"/>
            <w:r>
              <w:t xml:space="preserve"> under threat frames, and enhanced integration under solution frames, consistent with different modes of cognitive-affective positioning.</w:t>
            </w:r>
            <w:r w:rsidR="008616C7">
              <w:t xml:space="preserve"> </w:t>
            </w:r>
            <w:r>
              <w:t>Beyond quantifying these network changes, I aim to interpret them through the lens of enactive sense-making, proposing that shifts in</w:t>
            </w:r>
            <w:r w:rsidR="008616C7">
              <w:t xml:space="preserve"> brain</w:t>
            </w:r>
            <w:r>
              <w:t xml:space="preserve"> network </w:t>
            </w:r>
            <w:r w:rsidR="008616C7">
              <w:t>configurations</w:t>
            </w:r>
            <w:r>
              <w:t xml:space="preserve"> reflect context-sensitive couplings rather than internal representations.</w:t>
            </w:r>
            <w:r w:rsidR="00620F5D">
              <w:t xml:space="preserve"> </w:t>
            </w:r>
            <w:proofErr w:type="gramStart"/>
            <w:r w:rsidR="00620F5D">
              <w:t>I</w:t>
            </w:r>
            <w:r w:rsidR="008616C7">
              <w:t xml:space="preserve"> </w:t>
            </w:r>
            <w:r w:rsidR="00620F5D">
              <w:t xml:space="preserve"> </w:t>
            </w:r>
            <w:r>
              <w:t>seek</w:t>
            </w:r>
            <w:proofErr w:type="gramEnd"/>
            <w:r>
              <w:t xml:space="preserve"> to operationalize </w:t>
            </w:r>
            <w:proofErr w:type="spellStart"/>
            <w:r>
              <w:t>enactivist</w:t>
            </w:r>
            <w:proofErr w:type="spellEnd"/>
            <w:r>
              <w:t xml:space="preserve"> concepts within network neuroscience, contributing to an interdisciplinary understanding of how </w:t>
            </w:r>
            <w:r w:rsidR="008616C7">
              <w:t xml:space="preserve">climate </w:t>
            </w:r>
            <w:r>
              <w:t xml:space="preserve">information </w:t>
            </w:r>
            <w:r w:rsidR="008616C7">
              <w:t xml:space="preserve">is made meaningful </w:t>
            </w:r>
            <w:r>
              <w:t>at the level of whole-brain organization.</w:t>
            </w:r>
          </w:p>
        </w:tc>
      </w:tr>
    </w:tbl>
    <w:p w14:paraId="4BD4B7BA" w14:textId="77777777" w:rsidR="00BC1DFE" w:rsidRDefault="00BC1DFE">
      <w:pPr>
        <w:rPr>
          <w:rFonts w:cs="Arial"/>
        </w:rPr>
      </w:pPr>
    </w:p>
    <w:p w14:paraId="3A9947AB" w14:textId="77777777" w:rsidR="00BC1DFE" w:rsidRDefault="00D97F89">
      <w:pPr>
        <w:pStyle w:val="Heading2"/>
        <w:rPr>
          <w:rFonts w:ascii="Arial" w:hAnsi="Arial" w:cs="Arial"/>
        </w:rPr>
      </w:pPr>
      <w:r>
        <w:rPr>
          <w:rFonts w:ascii="Arial" w:hAnsi="Arial" w:cs="Arial"/>
        </w:rPr>
        <w:t>Detailed objectives</w:t>
      </w:r>
    </w:p>
    <w:tbl>
      <w:tblPr>
        <w:tblW w:w="910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103"/>
      </w:tblGrid>
      <w:tr w:rsidR="00BC1DFE" w14:paraId="4FD78637" w14:textId="77777777" w:rsidTr="0085008A">
        <w:trPr>
          <w:trHeight w:val="452"/>
          <w:tblHeader/>
        </w:trPr>
        <w:tc>
          <w:tcPr>
            <w:tcW w:w="9103"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255F3095" w14:textId="77777777" w:rsidR="00BC1DFE" w:rsidRDefault="00D97F89">
            <w:pPr>
              <w:pStyle w:val="Tabellenberschrift"/>
            </w:pPr>
            <w:r>
              <w:t>4.2.1 Review of topic</w:t>
            </w:r>
          </w:p>
        </w:tc>
      </w:tr>
      <w:tr w:rsidR="00BC1DFE" w14:paraId="5C968D40" w14:textId="77777777">
        <w:trPr>
          <w:trHeight w:val="1984"/>
        </w:trPr>
        <w:tc>
          <w:tcPr>
            <w:tcW w:w="9103" w:type="dxa"/>
            <w:tcBorders>
              <w:left w:val="single" w:sz="2" w:space="0" w:color="808080"/>
              <w:bottom w:val="single" w:sz="2" w:space="0" w:color="808080"/>
              <w:right w:val="single" w:sz="2" w:space="0" w:color="808080"/>
            </w:tcBorders>
            <w:shd w:val="clear" w:color="auto" w:fill="auto"/>
            <w:tcMar>
              <w:left w:w="107" w:type="dxa"/>
            </w:tcMar>
          </w:tcPr>
          <w:p w14:paraId="6D203046" w14:textId="047CF348" w:rsidR="0000235E" w:rsidRPr="0000235E" w:rsidRDefault="0000235E" w:rsidP="008616C7">
            <w:pPr>
              <w:pStyle w:val="TabelleText"/>
              <w:snapToGrid w:val="0"/>
              <w:spacing w:after="240"/>
              <w:rPr>
                <w:color w:val="auto"/>
              </w:rPr>
            </w:pPr>
            <w:r>
              <w:rPr>
                <w:color w:val="auto"/>
              </w:rPr>
              <w:t xml:space="preserve">Following </w:t>
            </w:r>
            <w:r w:rsidR="008616C7">
              <w:rPr>
                <w:color w:val="auto"/>
              </w:rPr>
              <w:t xml:space="preserve">the </w:t>
            </w:r>
            <w:proofErr w:type="spellStart"/>
            <w:r w:rsidR="008616C7">
              <w:rPr>
                <w:color w:val="auto"/>
              </w:rPr>
              <w:t>e</w:t>
            </w:r>
            <w:r>
              <w:rPr>
                <w:color w:val="auto"/>
              </w:rPr>
              <w:t>nactivist</w:t>
            </w:r>
            <w:proofErr w:type="spellEnd"/>
            <w:r>
              <w:rPr>
                <w:color w:val="auto"/>
              </w:rPr>
              <w:t xml:space="preserve"> tradition, c</w:t>
            </w:r>
            <w:r w:rsidRPr="0000235E">
              <w:rPr>
                <w:color w:val="auto"/>
              </w:rPr>
              <w:t>ognition is not a representation of the world that is out there to be observed but emerges from the ongoing embodied, sensorimotor engagement with an environment that is continually co-constituted. Meaning is not given but arises from the action itself</w:t>
            </w:r>
            <w:r w:rsidR="00CC6620">
              <w:rPr>
                <w:color w:val="auto"/>
              </w:rPr>
              <w:t>, so</w:t>
            </w:r>
            <w:r w:rsidR="008616C7">
              <w:rPr>
                <w:color w:val="auto"/>
              </w:rPr>
              <w:t>-</w:t>
            </w:r>
            <w:r w:rsidR="00CC6620">
              <w:rPr>
                <w:color w:val="auto"/>
              </w:rPr>
              <w:t>called sense-making (</w:t>
            </w:r>
            <w:r w:rsidR="008616C7" w:rsidRPr="0000235E">
              <w:rPr>
                <w:color w:val="auto"/>
              </w:rPr>
              <w:t>Di Paolo et al., 2017)</w:t>
            </w:r>
            <w:r w:rsidRPr="0000235E">
              <w:rPr>
                <w:color w:val="auto"/>
              </w:rPr>
              <w:t xml:space="preserve">. </w:t>
            </w:r>
            <w:proofErr w:type="gramStart"/>
            <w:r w:rsidRPr="0000235E">
              <w:rPr>
                <w:color w:val="auto"/>
              </w:rPr>
              <w:t>Thus</w:t>
            </w:r>
            <w:proofErr w:type="gramEnd"/>
            <w:r w:rsidRPr="0000235E">
              <w:rPr>
                <w:color w:val="auto"/>
              </w:rPr>
              <w:t xml:space="preserve"> even for </w:t>
            </w:r>
            <w:proofErr w:type="gramStart"/>
            <w:r w:rsidRPr="0000235E">
              <w:rPr>
                <w:color w:val="auto"/>
              </w:rPr>
              <w:t>those,</w:t>
            </w:r>
            <w:proofErr w:type="gramEnd"/>
            <w:r w:rsidRPr="0000235E">
              <w:rPr>
                <w:color w:val="auto"/>
              </w:rPr>
              <w:t xml:space="preserve"> not directly faced with </w:t>
            </w:r>
            <w:r w:rsidR="008616C7">
              <w:rPr>
                <w:color w:val="auto"/>
              </w:rPr>
              <w:t xml:space="preserve">the </w:t>
            </w:r>
            <w:r w:rsidRPr="0000235E">
              <w:rPr>
                <w:color w:val="auto"/>
              </w:rPr>
              <w:t>direct consequences of climate change, abstract climate fear/anxiety still arises from doing - choosing an article, reading an article, thinking about it, etc. These actions enact a world in which climate threat</w:t>
            </w:r>
            <w:r w:rsidR="008616C7">
              <w:rPr>
                <w:color w:val="auto"/>
              </w:rPr>
              <w:t>s</w:t>
            </w:r>
            <w:r w:rsidRPr="0000235E">
              <w:rPr>
                <w:color w:val="auto"/>
              </w:rPr>
              <w:t xml:space="preserve"> or solutions become "real" for the agent</w:t>
            </w:r>
            <w:r w:rsidR="002C18F2">
              <w:rPr>
                <w:color w:val="auto"/>
              </w:rPr>
              <w:t xml:space="preserve"> </w:t>
            </w:r>
            <w:r w:rsidRPr="0000235E">
              <w:rPr>
                <w:color w:val="auto"/>
              </w:rPr>
              <w:t xml:space="preserve">even in </w:t>
            </w:r>
            <w:r w:rsidR="002C18F2" w:rsidRPr="0000235E">
              <w:rPr>
                <w:color w:val="auto"/>
              </w:rPr>
              <w:t>cases</w:t>
            </w:r>
            <w:r w:rsidR="002C18F2">
              <w:rPr>
                <w:color w:val="auto"/>
              </w:rPr>
              <w:t xml:space="preserve"> </w:t>
            </w:r>
            <w:r w:rsidRPr="0000235E">
              <w:rPr>
                <w:color w:val="auto"/>
              </w:rPr>
              <w:t>where the only directly experienced</w:t>
            </w:r>
            <w:r w:rsidR="002C18F2">
              <w:rPr>
                <w:color w:val="auto"/>
              </w:rPr>
              <w:t xml:space="preserve"> </w:t>
            </w:r>
            <w:r w:rsidRPr="0000235E">
              <w:rPr>
                <w:color w:val="auto"/>
              </w:rPr>
              <w:t>consequence</w:t>
            </w:r>
            <w:r w:rsidR="002C18F2">
              <w:rPr>
                <w:color w:val="auto"/>
              </w:rPr>
              <w:t xml:space="preserve"> of climate change </w:t>
            </w:r>
            <w:r w:rsidRPr="0000235E">
              <w:rPr>
                <w:color w:val="auto"/>
              </w:rPr>
              <w:t xml:space="preserve">is abnormally hot summer days. </w:t>
            </w:r>
            <w:r w:rsidR="008616C7">
              <w:rPr>
                <w:color w:val="auto"/>
              </w:rPr>
              <w:t>The a</w:t>
            </w:r>
            <w:r w:rsidRPr="0000235E">
              <w:rPr>
                <w:color w:val="auto"/>
              </w:rPr>
              <w:t>ction involves positioning which in this case does not mean agents</w:t>
            </w:r>
            <w:r w:rsidR="008616C7">
              <w:rPr>
                <w:color w:val="auto"/>
              </w:rPr>
              <w:t>'</w:t>
            </w:r>
            <w:r w:rsidRPr="0000235E">
              <w:rPr>
                <w:color w:val="auto"/>
              </w:rPr>
              <w:t xml:space="preserve"> physical or temporal location (although those </w:t>
            </w:r>
            <w:r w:rsidR="008616C7">
              <w:rPr>
                <w:color w:val="auto"/>
              </w:rPr>
              <w:t>e</w:t>
            </w:r>
            <w:r w:rsidRPr="0000235E">
              <w:rPr>
                <w:color w:val="auto"/>
              </w:rPr>
              <w:t xml:space="preserve">ffects </w:t>
            </w:r>
            <w:proofErr w:type="spellStart"/>
            <w:proofErr w:type="gramStart"/>
            <w:r w:rsidRPr="0000235E">
              <w:rPr>
                <w:color w:val="auto"/>
              </w:rPr>
              <w:t>can not</w:t>
            </w:r>
            <w:proofErr w:type="spellEnd"/>
            <w:proofErr w:type="gramEnd"/>
            <w:r w:rsidRPr="0000235E">
              <w:rPr>
                <w:color w:val="auto"/>
              </w:rPr>
              <w:t xml:space="preserve"> be discounted) but the cognitive-affective stance which emerges through iterative interaction with climate information. In other words, the question is where the reader position</w:t>
            </w:r>
            <w:r w:rsidR="008616C7">
              <w:rPr>
                <w:color w:val="auto"/>
              </w:rPr>
              <w:t>s</w:t>
            </w:r>
            <w:r w:rsidRPr="0000235E">
              <w:rPr>
                <w:color w:val="auto"/>
              </w:rPr>
              <w:t xml:space="preserve"> herself in </w:t>
            </w:r>
            <w:r w:rsidRPr="0000235E">
              <w:rPr>
                <w:color w:val="auto"/>
              </w:rPr>
              <w:lastRenderedPageBreak/>
              <w:t>engagement with the news</w:t>
            </w:r>
            <w:r w:rsidR="002C18F2">
              <w:rPr>
                <w:color w:val="auto"/>
              </w:rPr>
              <w:t>, and how that engagement is reflected in changing functional brain network configurations.</w:t>
            </w:r>
          </w:p>
          <w:p w14:paraId="2E0BE4BA" w14:textId="22265C1F" w:rsidR="008616C7" w:rsidRDefault="0000235E" w:rsidP="008616C7">
            <w:pPr>
              <w:pStyle w:val="TabelleText"/>
              <w:snapToGrid w:val="0"/>
              <w:spacing w:after="240"/>
              <w:rPr>
                <w:color w:val="auto"/>
              </w:rPr>
            </w:pPr>
            <w:r w:rsidRPr="0000235E">
              <w:rPr>
                <w:color w:val="auto"/>
              </w:rPr>
              <w:t xml:space="preserve">Following, it is to be expected that depending upon the way climate news </w:t>
            </w:r>
            <w:proofErr w:type="gramStart"/>
            <w:r w:rsidRPr="0000235E">
              <w:rPr>
                <w:color w:val="auto"/>
              </w:rPr>
              <w:t>are</w:t>
            </w:r>
            <w:proofErr w:type="gramEnd"/>
            <w:r w:rsidRPr="0000235E">
              <w:rPr>
                <w:color w:val="auto"/>
              </w:rPr>
              <w:t xml:space="preserve"> </w:t>
            </w:r>
            <w:r w:rsidR="002C18F2">
              <w:rPr>
                <w:color w:val="auto"/>
              </w:rPr>
              <w:t>framed</w:t>
            </w:r>
            <w:r w:rsidRPr="0000235E">
              <w:rPr>
                <w:color w:val="auto"/>
              </w:rPr>
              <w:t xml:space="preserve"> (threat-oriented vs solution-oriented) it would lead to different brain network configurations, presumably underlying degree </w:t>
            </w:r>
            <w:r w:rsidR="002C18F2">
              <w:rPr>
                <w:color w:val="auto"/>
              </w:rPr>
              <w:t xml:space="preserve">of abstraction. In psychology this has also been referred to as </w:t>
            </w:r>
            <w:r w:rsidR="00E10436">
              <w:rPr>
                <w:color w:val="auto"/>
              </w:rPr>
              <w:t>c</w:t>
            </w:r>
            <w:r w:rsidR="002C18F2">
              <w:rPr>
                <w:color w:val="auto"/>
              </w:rPr>
              <w:t xml:space="preserve">onstrual </w:t>
            </w:r>
            <w:r w:rsidR="00E10436">
              <w:rPr>
                <w:color w:val="auto"/>
              </w:rPr>
              <w:t>l</w:t>
            </w:r>
            <w:r w:rsidR="002C18F2">
              <w:rPr>
                <w:color w:val="auto"/>
              </w:rPr>
              <w:t>evel</w:t>
            </w:r>
            <w:r w:rsidR="00E10436">
              <w:rPr>
                <w:color w:val="auto"/>
              </w:rPr>
              <w:t>s (</w:t>
            </w:r>
            <w:r w:rsidR="00E10436" w:rsidRPr="00E10436">
              <w:rPr>
                <w:color w:val="auto"/>
              </w:rPr>
              <w:t>Trope &amp; Liberman, 2010</w:t>
            </w:r>
            <w:r w:rsidR="00E10436">
              <w:rPr>
                <w:color w:val="auto"/>
              </w:rPr>
              <w:t>)</w:t>
            </w:r>
            <w:r w:rsidR="002C18F2">
              <w:rPr>
                <w:color w:val="auto"/>
              </w:rPr>
              <w:t xml:space="preserve">: </w:t>
            </w:r>
            <w:r w:rsidR="002C18F2" w:rsidRPr="002C18F2">
              <w:rPr>
                <w:color w:val="auto"/>
              </w:rPr>
              <w:t>shifts</w:t>
            </w:r>
            <w:r w:rsidR="002C18F2">
              <w:rPr>
                <w:color w:val="auto"/>
              </w:rPr>
              <w:t xml:space="preserve"> in</w:t>
            </w:r>
            <w:r w:rsidR="002C18F2" w:rsidRPr="002C18F2">
              <w:rPr>
                <w:color w:val="auto"/>
              </w:rPr>
              <w:t xml:space="preserve"> cognition from concrete to abstract modes, mediated by mental representation</w:t>
            </w:r>
            <w:r w:rsidR="008616C7">
              <w:rPr>
                <w:color w:val="auto"/>
              </w:rPr>
              <w:t xml:space="preserve"> (</w:t>
            </w:r>
            <w:r w:rsidR="002C18F2">
              <w:rPr>
                <w:color w:val="auto"/>
              </w:rPr>
              <w:t xml:space="preserve">which I reframe </w:t>
            </w:r>
            <w:r w:rsidR="00E10436">
              <w:rPr>
                <w:color w:val="auto"/>
              </w:rPr>
              <w:t xml:space="preserve">in </w:t>
            </w:r>
            <w:proofErr w:type="spellStart"/>
            <w:r w:rsidR="00E10436">
              <w:rPr>
                <w:color w:val="auto"/>
              </w:rPr>
              <w:t>enactivist</w:t>
            </w:r>
            <w:proofErr w:type="spellEnd"/>
            <w:r w:rsidR="00E10436">
              <w:rPr>
                <w:color w:val="auto"/>
              </w:rPr>
              <w:t xml:space="preserve"> terms as </w:t>
            </w:r>
            <w:r w:rsidR="002C18F2" w:rsidRPr="002C18F2">
              <w:rPr>
                <w:color w:val="auto"/>
              </w:rPr>
              <w:t>agent-environment</w:t>
            </w:r>
            <w:r w:rsidR="008616C7">
              <w:rPr>
                <w:color w:val="auto"/>
              </w:rPr>
              <w:t xml:space="preserve"> </w:t>
            </w:r>
            <w:r w:rsidR="002C18F2" w:rsidRPr="002C18F2">
              <w:rPr>
                <w:color w:val="auto"/>
              </w:rPr>
              <w:t>coupling</w:t>
            </w:r>
            <w:r w:rsidR="008616C7">
              <w:rPr>
                <w:color w:val="auto"/>
              </w:rPr>
              <w:t>)</w:t>
            </w:r>
            <w:r w:rsidR="000E468B">
              <w:rPr>
                <w:color w:val="auto"/>
              </w:rPr>
              <w:t xml:space="preserve"> that</w:t>
            </w:r>
            <w:r w:rsidR="000E468B" w:rsidRPr="000E468B">
              <w:rPr>
                <w:color w:val="auto"/>
              </w:rPr>
              <w:t xml:space="preserve"> shape </w:t>
            </w:r>
            <w:proofErr w:type="spellStart"/>
            <w:r w:rsidR="000E468B" w:rsidRPr="000E468B">
              <w:rPr>
                <w:color w:val="auto"/>
              </w:rPr>
              <w:t>behavio</w:t>
            </w:r>
            <w:r w:rsidR="008616C7">
              <w:rPr>
                <w:color w:val="auto"/>
              </w:rPr>
              <w:t>u</w:t>
            </w:r>
            <w:r w:rsidR="000E468B" w:rsidRPr="000E468B">
              <w:rPr>
                <w:color w:val="auto"/>
              </w:rPr>
              <w:t>ral</w:t>
            </w:r>
            <w:proofErr w:type="spellEnd"/>
            <w:r w:rsidR="000E468B" w:rsidRPr="000E468B">
              <w:rPr>
                <w:color w:val="auto"/>
              </w:rPr>
              <w:t xml:space="preserve"> responses to climate change (Maiella et al., 2020; Wang et al., 2021).</w:t>
            </w:r>
            <w:r w:rsidR="00CC6620">
              <w:rPr>
                <w:color w:val="auto"/>
              </w:rPr>
              <w:t xml:space="preserve"> </w:t>
            </w:r>
            <w:r w:rsidR="00CC6620">
              <w:rPr>
                <w:color w:val="auto"/>
              </w:rPr>
              <w:t>One p</w:t>
            </w:r>
            <w:r w:rsidR="00CC6620" w:rsidRPr="0000235E">
              <w:rPr>
                <w:color w:val="auto"/>
              </w:rPr>
              <w:t xml:space="preserve">otential neural </w:t>
            </w:r>
            <w:proofErr w:type="gramStart"/>
            <w:r w:rsidR="00CC6620" w:rsidRPr="0000235E">
              <w:rPr>
                <w:color w:val="auto"/>
              </w:rPr>
              <w:t>correlate</w:t>
            </w:r>
            <w:proofErr w:type="gramEnd"/>
            <w:r w:rsidR="00CC6620" w:rsidRPr="0000235E">
              <w:rPr>
                <w:color w:val="auto"/>
              </w:rPr>
              <w:t xml:space="preserve"> to be taken for this cognitive positioning is </w:t>
            </w:r>
            <w:r w:rsidR="008616C7">
              <w:rPr>
                <w:color w:val="auto"/>
              </w:rPr>
              <w:t xml:space="preserve">the </w:t>
            </w:r>
            <w:r w:rsidR="00CC6620" w:rsidRPr="0000235E">
              <w:rPr>
                <w:color w:val="auto"/>
              </w:rPr>
              <w:t>Default Mode Network (</w:t>
            </w:r>
            <w:proofErr w:type="spellStart"/>
            <w:r w:rsidR="00CC6620" w:rsidRPr="0000235E">
              <w:rPr>
                <w:color w:val="auto"/>
              </w:rPr>
              <w:t>mPFC</w:t>
            </w:r>
            <w:proofErr w:type="spellEnd"/>
            <w:r w:rsidR="00CC6620" w:rsidRPr="0000235E">
              <w:rPr>
                <w:color w:val="auto"/>
              </w:rPr>
              <w:t>/PCC), which has been linked to self-referential</w:t>
            </w:r>
            <w:r w:rsidR="008616C7">
              <w:rPr>
                <w:color w:val="auto"/>
              </w:rPr>
              <w:t xml:space="preserve"> thinking</w:t>
            </w:r>
            <w:r w:rsidR="00CC6620" w:rsidRPr="0000235E">
              <w:rPr>
                <w:color w:val="auto"/>
              </w:rPr>
              <w:t xml:space="preserve"> </w:t>
            </w:r>
            <w:r w:rsidR="008616C7">
              <w:rPr>
                <w:color w:val="auto"/>
              </w:rPr>
              <w:t>(</w:t>
            </w:r>
            <w:r w:rsidR="00CC6620" w:rsidRPr="0000235E">
              <w:rPr>
                <w:color w:val="auto"/>
              </w:rPr>
              <w:t>Davey et al., 2016) which is also a part of the so</w:t>
            </w:r>
            <w:r w:rsidR="008616C7">
              <w:rPr>
                <w:color w:val="auto"/>
              </w:rPr>
              <w:t>-</w:t>
            </w:r>
            <w:r w:rsidR="00CC6620" w:rsidRPr="0000235E">
              <w:rPr>
                <w:color w:val="auto"/>
              </w:rPr>
              <w:t>called triple-network model involving frontoparietal network and salience network acting as a 'switch' (Schimmelpfennig et al., 2023).</w:t>
            </w:r>
          </w:p>
          <w:p w14:paraId="1A44CDC4" w14:textId="0885DA52" w:rsidR="00BC1DFE" w:rsidRDefault="00CC6620" w:rsidP="008616C7">
            <w:pPr>
              <w:pStyle w:val="TabelleText"/>
              <w:snapToGrid w:val="0"/>
              <w:spacing w:after="240"/>
              <w:rPr>
                <w:color w:val="auto"/>
              </w:rPr>
            </w:pPr>
            <w:r>
              <w:rPr>
                <w:color w:val="auto"/>
              </w:rPr>
              <w:t>However, in my study I want to investigate engagement with climate information as a whole brain event, thus instead of focusing on the changes in one region, I will be first investigating global</w:t>
            </w:r>
            <w:r w:rsidR="008616C7">
              <w:rPr>
                <w:color w:val="auto"/>
              </w:rPr>
              <w:t xml:space="preserve"> graph</w:t>
            </w:r>
            <w:r>
              <w:rPr>
                <w:color w:val="auto"/>
              </w:rPr>
              <w:t xml:space="preserve"> measures that define </w:t>
            </w:r>
            <w:r w:rsidR="008616C7">
              <w:rPr>
                <w:color w:val="auto"/>
              </w:rPr>
              <w:t xml:space="preserve">the </w:t>
            </w:r>
            <w:r>
              <w:rPr>
                <w:color w:val="auto"/>
              </w:rPr>
              <w:t>overall network:</w:t>
            </w:r>
            <w:r w:rsidR="001F678E" w:rsidRPr="001F678E">
              <w:rPr>
                <w:color w:val="auto"/>
              </w:rPr>
              <w:t xml:space="preserve"> </w:t>
            </w:r>
            <w:r w:rsidR="001F678E" w:rsidRPr="008616C7">
              <w:rPr>
                <w:i/>
                <w:iCs/>
                <w:color w:val="auto"/>
              </w:rPr>
              <w:t>global efficiency, small-</w:t>
            </w:r>
            <w:proofErr w:type="spellStart"/>
            <w:r w:rsidR="001F678E" w:rsidRPr="008616C7">
              <w:rPr>
                <w:i/>
                <w:iCs/>
                <w:color w:val="auto"/>
              </w:rPr>
              <w:t>worldness</w:t>
            </w:r>
            <w:proofErr w:type="spellEnd"/>
            <w:r w:rsidR="001F678E" w:rsidRPr="008616C7">
              <w:rPr>
                <w:i/>
                <w:iCs/>
                <w:color w:val="auto"/>
              </w:rPr>
              <w:t>, and hub resilience</w:t>
            </w:r>
            <w:r w:rsidR="004C556A">
              <w:rPr>
                <w:color w:val="auto"/>
              </w:rPr>
              <w:t xml:space="preserve">. </w:t>
            </w:r>
            <w:r w:rsidR="004C556A" w:rsidRPr="004C556A">
              <w:rPr>
                <w:color w:val="auto"/>
              </w:rPr>
              <w:t xml:space="preserve">These measures were selected because they collectively provide a multidimensional description of functional brain networks’ organization, </w:t>
            </w:r>
            <w:r w:rsidR="004C556A">
              <w:rPr>
                <w:color w:val="auto"/>
              </w:rPr>
              <w:t xml:space="preserve">providing insight into </w:t>
            </w:r>
            <w:r w:rsidR="004C556A" w:rsidRPr="004C556A">
              <w:rPr>
                <w:color w:val="auto"/>
              </w:rPr>
              <w:t>specialization and</w:t>
            </w:r>
            <w:r w:rsidR="004C556A">
              <w:rPr>
                <w:color w:val="auto"/>
              </w:rPr>
              <w:t xml:space="preserve"> overall brain </w:t>
            </w:r>
            <w:proofErr w:type="gramStart"/>
            <w:r w:rsidR="004C556A" w:rsidRPr="004C556A">
              <w:rPr>
                <w:color w:val="auto"/>
              </w:rPr>
              <w:t>integration</w:t>
            </w:r>
            <w:r w:rsidR="004C556A">
              <w:rPr>
                <w:color w:val="auto"/>
              </w:rPr>
              <w:t>(</w:t>
            </w:r>
            <w:proofErr w:type="gramEnd"/>
            <w:r w:rsidR="004C556A" w:rsidRPr="004C556A">
              <w:rPr>
                <w:color w:val="auto"/>
              </w:rPr>
              <w:t>Rubinov</w:t>
            </w:r>
            <w:r w:rsidR="004C556A">
              <w:rPr>
                <w:color w:val="auto"/>
              </w:rPr>
              <w:t xml:space="preserve"> &amp; </w:t>
            </w:r>
            <w:proofErr w:type="spellStart"/>
            <w:r w:rsidR="004C556A" w:rsidRPr="004C556A">
              <w:rPr>
                <w:color w:val="auto"/>
              </w:rPr>
              <w:t>Sporns</w:t>
            </w:r>
            <w:proofErr w:type="spellEnd"/>
            <w:r w:rsidR="004C556A">
              <w:rPr>
                <w:color w:val="auto"/>
              </w:rPr>
              <w:t xml:space="preserve">, </w:t>
            </w:r>
            <w:r w:rsidR="004C556A" w:rsidRPr="004C556A">
              <w:rPr>
                <w:color w:val="auto"/>
              </w:rPr>
              <w:t>2010</w:t>
            </w:r>
            <w:r w:rsidR="0056223B">
              <w:rPr>
                <w:color w:val="auto"/>
              </w:rPr>
              <w:t>;</w:t>
            </w:r>
            <w:r w:rsidR="0056223B">
              <w:t xml:space="preserve"> </w:t>
            </w:r>
            <w:r w:rsidR="0056223B" w:rsidRPr="0056223B">
              <w:rPr>
                <w:color w:val="auto"/>
              </w:rPr>
              <w:t xml:space="preserve">Bassett &amp; </w:t>
            </w:r>
            <w:proofErr w:type="spellStart"/>
            <w:r w:rsidR="0056223B" w:rsidRPr="0056223B">
              <w:rPr>
                <w:color w:val="auto"/>
              </w:rPr>
              <w:t>Sporns</w:t>
            </w:r>
            <w:proofErr w:type="spellEnd"/>
            <w:r w:rsidR="0056223B">
              <w:rPr>
                <w:color w:val="auto"/>
              </w:rPr>
              <w:t xml:space="preserve">, </w:t>
            </w:r>
            <w:r w:rsidR="0056223B" w:rsidRPr="0056223B">
              <w:rPr>
                <w:color w:val="auto"/>
              </w:rPr>
              <w:t>2017)</w:t>
            </w:r>
            <w:r w:rsidR="004C556A">
              <w:rPr>
                <w:color w:val="auto"/>
              </w:rPr>
              <w:t xml:space="preserve">. </w:t>
            </w:r>
            <w:r w:rsidR="004C556A" w:rsidRPr="004C556A">
              <w:rPr>
                <w:color w:val="auto"/>
              </w:rPr>
              <w:t xml:space="preserve"> Small-</w:t>
            </w:r>
            <w:proofErr w:type="spellStart"/>
            <w:r w:rsidR="004C556A" w:rsidRPr="004C556A">
              <w:rPr>
                <w:color w:val="auto"/>
              </w:rPr>
              <w:t>worldness</w:t>
            </w:r>
            <w:proofErr w:type="spellEnd"/>
            <w:r w:rsidR="004C556A" w:rsidRPr="004C556A">
              <w:rPr>
                <w:color w:val="auto"/>
              </w:rPr>
              <w:t xml:space="preserve"> in </w:t>
            </w:r>
            <w:proofErr w:type="gramStart"/>
            <w:r w:rsidR="004C556A" w:rsidRPr="004C556A">
              <w:rPr>
                <w:color w:val="auto"/>
              </w:rPr>
              <w:t>particular</w:t>
            </w:r>
            <w:r w:rsidR="004C556A">
              <w:rPr>
                <w:color w:val="auto"/>
              </w:rPr>
              <w:t xml:space="preserve">, </w:t>
            </w:r>
            <w:r w:rsidR="004C556A" w:rsidRPr="004C556A">
              <w:rPr>
                <w:color w:val="auto"/>
              </w:rPr>
              <w:t xml:space="preserve"> the</w:t>
            </w:r>
            <w:proofErr w:type="gramEnd"/>
            <w:r w:rsidR="004C556A" w:rsidRPr="004C556A">
              <w:rPr>
                <w:color w:val="auto"/>
              </w:rPr>
              <w:t xml:space="preserve"> tendency for networks to exhibit both dense local clustering and short global path lengths</w:t>
            </w:r>
            <w:r w:rsidR="004C556A">
              <w:rPr>
                <w:color w:val="auto"/>
              </w:rPr>
              <w:t xml:space="preserve">, </w:t>
            </w:r>
            <w:r w:rsidR="004C556A" w:rsidRPr="004C556A">
              <w:rPr>
                <w:color w:val="auto"/>
              </w:rPr>
              <w:t xml:space="preserve">has been proposed as </w:t>
            </w:r>
            <w:r w:rsidR="004C556A">
              <w:rPr>
                <w:color w:val="auto"/>
              </w:rPr>
              <w:t>a defining characteristic for efficient</w:t>
            </w:r>
            <w:r w:rsidR="004C556A" w:rsidRPr="004C556A">
              <w:rPr>
                <w:color w:val="auto"/>
              </w:rPr>
              <w:t xml:space="preserve"> neural communication</w:t>
            </w:r>
            <w:r w:rsidR="0056223B">
              <w:rPr>
                <w:color w:val="auto"/>
              </w:rPr>
              <w:t xml:space="preserve"> </w:t>
            </w:r>
            <w:r w:rsidR="004C556A" w:rsidRPr="004C556A">
              <w:rPr>
                <w:color w:val="auto"/>
              </w:rPr>
              <w:t>(</w:t>
            </w:r>
            <w:r w:rsidR="0056223B" w:rsidRPr="0056223B">
              <w:rPr>
                <w:color w:val="auto"/>
              </w:rPr>
              <w:t>Bassett &amp; Bullmor</w:t>
            </w:r>
            <w:r w:rsidR="0056223B">
              <w:rPr>
                <w:color w:val="auto"/>
              </w:rPr>
              <w:t xml:space="preserve">e, </w:t>
            </w:r>
            <w:r w:rsidR="0056223B" w:rsidRPr="0056223B">
              <w:rPr>
                <w:color w:val="auto"/>
              </w:rPr>
              <w:t>2017</w:t>
            </w:r>
            <w:r w:rsidR="004C556A" w:rsidRPr="004C556A">
              <w:rPr>
                <w:color w:val="auto"/>
              </w:rPr>
              <w:t>)</w:t>
            </w:r>
            <w:r w:rsidR="0056223B">
              <w:rPr>
                <w:color w:val="auto"/>
              </w:rPr>
              <w:t xml:space="preserve"> and </w:t>
            </w:r>
            <w:r w:rsidR="008616C7">
              <w:rPr>
                <w:color w:val="auto"/>
              </w:rPr>
              <w:t xml:space="preserve">has </w:t>
            </w:r>
            <w:r w:rsidR="0056223B">
              <w:rPr>
                <w:color w:val="auto"/>
              </w:rPr>
              <w:t xml:space="preserve">been shown to showcase alterations </w:t>
            </w:r>
            <w:r w:rsidR="0056223B" w:rsidRPr="0056223B">
              <w:rPr>
                <w:color w:val="auto"/>
              </w:rPr>
              <w:t>under different cognitive loads and during development, as well as in neurological and mental disorders</w:t>
            </w:r>
            <w:r w:rsidR="00085FE1">
              <w:rPr>
                <w:color w:val="auto"/>
              </w:rPr>
              <w:t xml:space="preserve"> (</w:t>
            </w:r>
            <w:proofErr w:type="spellStart"/>
            <w:r w:rsidR="00085FE1">
              <w:rPr>
                <w:color w:val="auto"/>
              </w:rPr>
              <w:t>Faharani</w:t>
            </w:r>
            <w:proofErr w:type="spellEnd"/>
            <w:r w:rsidR="00085FE1">
              <w:rPr>
                <w:color w:val="auto"/>
              </w:rPr>
              <w:t xml:space="preserve"> et al., </w:t>
            </w:r>
            <w:r w:rsidR="00085FE1" w:rsidRPr="00085FE1">
              <w:rPr>
                <w:color w:val="auto"/>
              </w:rPr>
              <w:t>2019</w:t>
            </w:r>
            <w:r w:rsidR="00085FE1">
              <w:rPr>
                <w:color w:val="auto"/>
              </w:rPr>
              <w:t>). I a</w:t>
            </w:r>
            <w:r w:rsidR="008616C7">
              <w:rPr>
                <w:color w:val="auto"/>
              </w:rPr>
              <w:t>i</w:t>
            </w:r>
            <w:r w:rsidR="00085FE1">
              <w:rPr>
                <w:color w:val="auto"/>
              </w:rPr>
              <w:t>m to investigate whether</w:t>
            </w:r>
            <w:r w:rsidR="008616C7">
              <w:rPr>
                <w:color w:val="auto"/>
              </w:rPr>
              <w:t xml:space="preserve"> some of</w:t>
            </w:r>
            <w:r w:rsidR="00085FE1">
              <w:rPr>
                <w:color w:val="auto"/>
              </w:rPr>
              <w:t xml:space="preserve"> those changes can also be observed in healthy subjects w</w:t>
            </w:r>
            <w:r w:rsidR="008616C7">
              <w:rPr>
                <w:color w:val="auto"/>
              </w:rPr>
              <w:t>hen task modality remains the same, and the only thing changing is the news frame</w:t>
            </w:r>
            <w:r w:rsidR="00085FE1">
              <w:rPr>
                <w:color w:val="auto"/>
              </w:rPr>
              <w:t>.</w:t>
            </w:r>
          </w:p>
        </w:tc>
      </w:tr>
    </w:tbl>
    <w:p w14:paraId="16B5C12B" w14:textId="77777777" w:rsidR="00BC1DFE" w:rsidRDefault="00BC1DFE" w:rsidP="00220AEA">
      <w:pPr>
        <w:spacing w:before="0"/>
      </w:pPr>
    </w:p>
    <w:tbl>
      <w:tblPr>
        <w:tblW w:w="910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103"/>
      </w:tblGrid>
      <w:tr w:rsidR="00BC1DFE" w14:paraId="4FEA7A42" w14:textId="77777777" w:rsidTr="0085008A">
        <w:trPr>
          <w:trHeight w:val="452"/>
          <w:tblHeader/>
        </w:trPr>
        <w:tc>
          <w:tcPr>
            <w:tcW w:w="9103"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55C05E32" w14:textId="77777777" w:rsidR="00BC1DFE" w:rsidRDefault="00D97F89">
            <w:pPr>
              <w:pStyle w:val="Tabellenberschrift"/>
            </w:pPr>
            <w:r>
              <w:t>4.2.2 Research question(s)</w:t>
            </w:r>
          </w:p>
        </w:tc>
      </w:tr>
      <w:tr w:rsidR="00BC1DFE" w14:paraId="31F68A21" w14:textId="77777777">
        <w:trPr>
          <w:trHeight w:val="1984"/>
        </w:trPr>
        <w:tc>
          <w:tcPr>
            <w:tcW w:w="9103" w:type="dxa"/>
            <w:tcBorders>
              <w:left w:val="single" w:sz="2" w:space="0" w:color="808080"/>
              <w:bottom w:val="single" w:sz="2" w:space="0" w:color="808080"/>
              <w:right w:val="single" w:sz="2" w:space="0" w:color="808080"/>
            </w:tcBorders>
            <w:shd w:val="clear" w:color="auto" w:fill="auto"/>
            <w:tcMar>
              <w:left w:w="107" w:type="dxa"/>
            </w:tcMar>
          </w:tcPr>
          <w:p w14:paraId="700017A2" w14:textId="44E69A87" w:rsidR="00A04C9F" w:rsidRDefault="00A04C9F">
            <w:pPr>
              <w:pStyle w:val="TabelleText"/>
              <w:snapToGrid w:val="0"/>
              <w:rPr>
                <w:color w:val="auto"/>
              </w:rPr>
            </w:pPr>
            <w:r>
              <w:rPr>
                <w:color w:val="auto"/>
              </w:rPr>
              <w:t xml:space="preserve">Main </w:t>
            </w:r>
            <w:r w:rsidR="006B006D">
              <w:rPr>
                <w:color w:val="auto"/>
              </w:rPr>
              <w:t>Research Question:</w:t>
            </w:r>
          </w:p>
          <w:p w14:paraId="29B24A86" w14:textId="2F44A209" w:rsidR="00BC1DFE" w:rsidRDefault="00A22CCF">
            <w:pPr>
              <w:pStyle w:val="TabelleText"/>
              <w:snapToGrid w:val="0"/>
              <w:rPr>
                <w:ins w:id="0" w:author="Gabija Aurylaité" w:date="2025-04-22T16:37:00Z" w16du:dateUtc="2025-04-22T14:37:00Z"/>
                <w:b/>
                <w:bCs/>
                <w:color w:val="auto"/>
              </w:rPr>
            </w:pPr>
            <w:r w:rsidRPr="006B006D">
              <w:rPr>
                <w:b/>
                <w:bCs/>
                <w:color w:val="auto"/>
              </w:rPr>
              <w:t xml:space="preserve">How do threat-oriented vs. solution-oriented climate news framings reconfigure whole-brain functional network </w:t>
            </w:r>
            <w:r w:rsidR="008C734F">
              <w:rPr>
                <w:b/>
                <w:bCs/>
                <w:color w:val="auto"/>
              </w:rPr>
              <w:t xml:space="preserve">configurations </w:t>
            </w:r>
            <w:r w:rsidRPr="006B006D">
              <w:rPr>
                <w:b/>
                <w:bCs/>
                <w:color w:val="auto"/>
              </w:rPr>
              <w:t>during task engagement and post-task resting states?</w:t>
            </w:r>
          </w:p>
          <w:p w14:paraId="4DE14A6E" w14:textId="77777777" w:rsidR="00A04C9F" w:rsidRDefault="00A04C9F">
            <w:pPr>
              <w:pStyle w:val="TabelleText"/>
              <w:snapToGrid w:val="0"/>
              <w:rPr>
                <w:color w:val="auto"/>
              </w:rPr>
            </w:pPr>
            <w:proofErr w:type="gramStart"/>
            <w:r>
              <w:rPr>
                <w:color w:val="auto"/>
              </w:rPr>
              <w:t>Sub questions</w:t>
            </w:r>
            <w:proofErr w:type="gramEnd"/>
            <w:r>
              <w:rPr>
                <w:color w:val="auto"/>
              </w:rPr>
              <w:t>:</w:t>
            </w:r>
          </w:p>
          <w:p w14:paraId="340F4B07" w14:textId="246CAC55" w:rsidR="006B006D" w:rsidRDefault="006B006D" w:rsidP="006B006D">
            <w:pPr>
              <w:pStyle w:val="TabelleText"/>
              <w:numPr>
                <w:ilvl w:val="0"/>
                <w:numId w:val="5"/>
              </w:numPr>
              <w:snapToGrid w:val="0"/>
              <w:rPr>
                <w:ins w:id="1" w:author="Gabija Aurylaité" w:date="2025-04-22T17:18:00Z" w16du:dateUtc="2025-04-22T15:18:00Z"/>
                <w:color w:val="auto"/>
              </w:rPr>
            </w:pPr>
            <w:r>
              <w:rPr>
                <w:color w:val="auto"/>
              </w:rPr>
              <w:t xml:space="preserve">What changes in </w:t>
            </w:r>
            <w:r w:rsidRPr="00EE29D2">
              <w:rPr>
                <w:color w:val="auto"/>
              </w:rPr>
              <w:t>graph</w:t>
            </w:r>
            <w:r w:rsidR="002B5908" w:rsidRPr="00EE29D2">
              <w:t xml:space="preserve"> </w:t>
            </w:r>
            <w:r w:rsidR="002B5908" w:rsidRPr="00EE29D2">
              <w:rPr>
                <w:i/>
                <w:iCs/>
                <w:color w:val="auto"/>
              </w:rPr>
              <w:t xml:space="preserve">global efficiency, </w:t>
            </w:r>
            <w:r w:rsidRPr="00EE29D2">
              <w:rPr>
                <w:i/>
                <w:iCs/>
                <w:color w:val="auto"/>
              </w:rPr>
              <w:t>small-</w:t>
            </w:r>
            <w:proofErr w:type="spellStart"/>
            <w:r w:rsidRPr="00EE29D2">
              <w:rPr>
                <w:i/>
                <w:iCs/>
                <w:color w:val="auto"/>
              </w:rPr>
              <w:t>worldness</w:t>
            </w:r>
            <w:proofErr w:type="spellEnd"/>
            <w:r w:rsidRPr="00EE29D2">
              <w:rPr>
                <w:i/>
                <w:iCs/>
                <w:color w:val="auto"/>
              </w:rPr>
              <w:t>, hub resilience</w:t>
            </w:r>
            <w:r w:rsidR="002B5908">
              <w:rPr>
                <w:i/>
                <w:iCs/>
                <w:color w:val="auto"/>
              </w:rPr>
              <w:t>,</w:t>
            </w:r>
            <w:r>
              <w:rPr>
                <w:color w:val="auto"/>
              </w:rPr>
              <w:t xml:space="preserve"> change underly brain network </w:t>
            </w:r>
            <w:r w:rsidR="0034365F">
              <w:rPr>
                <w:color w:val="auto"/>
              </w:rPr>
              <w:t xml:space="preserve">changes under solution vs threat news frames? How do these differ from </w:t>
            </w:r>
            <w:r w:rsidR="008616C7">
              <w:rPr>
                <w:color w:val="auto"/>
              </w:rPr>
              <w:t xml:space="preserve">the </w:t>
            </w:r>
            <w:r w:rsidR="0034365F">
              <w:rPr>
                <w:color w:val="auto"/>
              </w:rPr>
              <w:t xml:space="preserve">rest </w:t>
            </w:r>
            <w:del w:id="2" w:author="Gabija Aurylaité" w:date="2025-04-22T16:41:00Z" w16du:dateUtc="2025-04-22T14:41:00Z">
              <w:r w:rsidR="0034365F" w:rsidDel="008C734F">
                <w:rPr>
                  <w:color w:val="auto"/>
                </w:rPr>
                <w:delText>sttse</w:delText>
              </w:r>
            </w:del>
            <w:ins w:id="3" w:author="Gabija Aurylaité" w:date="2025-04-22T16:41:00Z" w16du:dateUtc="2025-04-22T14:41:00Z">
              <w:r w:rsidR="008C734F">
                <w:rPr>
                  <w:color w:val="auto"/>
                </w:rPr>
                <w:t>state</w:t>
              </w:r>
            </w:ins>
            <w:r w:rsidR="0034365F">
              <w:rPr>
                <w:color w:val="auto"/>
              </w:rPr>
              <w:t>?</w:t>
            </w:r>
          </w:p>
          <w:p w14:paraId="4F0FEC59" w14:textId="0C4AFE6D" w:rsidR="006B006D" w:rsidRDefault="006B006D" w:rsidP="006B006D">
            <w:pPr>
              <w:pStyle w:val="TabelleText"/>
              <w:numPr>
                <w:ilvl w:val="0"/>
                <w:numId w:val="5"/>
              </w:numPr>
              <w:snapToGrid w:val="0"/>
              <w:rPr>
                <w:color w:val="auto"/>
              </w:rPr>
            </w:pPr>
            <w:r w:rsidRPr="006B006D">
              <w:rPr>
                <w:color w:val="auto"/>
              </w:rPr>
              <w:t>How do threat</w:t>
            </w:r>
            <w:r>
              <w:rPr>
                <w:color w:val="auto"/>
              </w:rPr>
              <w:t xml:space="preserve"> </w:t>
            </w:r>
            <w:r w:rsidRPr="006B006D">
              <w:rPr>
                <w:color w:val="auto"/>
              </w:rPr>
              <w:t>and solution-induced network reconfigurations modulate DMN integration during and after climate news exposure?</w:t>
            </w:r>
          </w:p>
          <w:p w14:paraId="0CBB6FA7" w14:textId="5B2C87B7" w:rsidR="00A04C9F" w:rsidRDefault="00A04C9F" w:rsidP="006B006D">
            <w:pPr>
              <w:pStyle w:val="TabelleText"/>
              <w:numPr>
                <w:ilvl w:val="0"/>
                <w:numId w:val="5"/>
              </w:numPr>
              <w:snapToGrid w:val="0"/>
              <w:rPr>
                <w:color w:val="auto"/>
              </w:rPr>
            </w:pPr>
            <w:r w:rsidRPr="00A04C9F">
              <w:rPr>
                <w:color w:val="auto"/>
              </w:rPr>
              <w:t xml:space="preserve">Do post-task resting-state networks retain threat- or solution-induced </w:t>
            </w:r>
            <w:r w:rsidR="002B5908">
              <w:rPr>
                <w:color w:val="auto"/>
              </w:rPr>
              <w:t>change “echoes”</w:t>
            </w:r>
            <w:r>
              <w:rPr>
                <w:color w:val="auto"/>
              </w:rPr>
              <w:t>?</w:t>
            </w:r>
            <w:r w:rsidR="006B006D">
              <w:rPr>
                <w:color w:val="auto"/>
              </w:rPr>
              <w:t xml:space="preserve"> </w:t>
            </w:r>
            <w:r w:rsidR="006B006D" w:rsidRPr="006B006D">
              <w:rPr>
                <w:color w:val="auto"/>
              </w:rPr>
              <w:t>How do post-task resting-state networks differ from pre-task baselines</w:t>
            </w:r>
            <w:r w:rsidR="006B006D">
              <w:rPr>
                <w:color w:val="auto"/>
              </w:rPr>
              <w:t>?</w:t>
            </w:r>
          </w:p>
          <w:p w14:paraId="393AB995" w14:textId="43C8897B" w:rsidR="006B006D" w:rsidRPr="0034365F" w:rsidRDefault="006B006D" w:rsidP="002B6D36">
            <w:pPr>
              <w:pStyle w:val="TabelleText"/>
              <w:numPr>
                <w:ilvl w:val="0"/>
                <w:numId w:val="5"/>
              </w:numPr>
              <w:snapToGrid w:val="0"/>
              <w:rPr>
                <w:color w:val="auto"/>
              </w:rPr>
            </w:pPr>
            <w:r w:rsidRPr="0034365F">
              <w:rPr>
                <w:color w:val="auto"/>
              </w:rPr>
              <w:t xml:space="preserve">How can threat/solution-induced network reconfigurations be </w:t>
            </w:r>
            <w:r w:rsidR="0034365F" w:rsidRPr="0034365F">
              <w:rPr>
                <w:color w:val="auto"/>
              </w:rPr>
              <w:t xml:space="preserve">conceptualized </w:t>
            </w:r>
            <w:r w:rsidRPr="0034365F">
              <w:rPr>
                <w:color w:val="auto"/>
              </w:rPr>
              <w:t xml:space="preserve">as distinct modes </w:t>
            </w:r>
            <w:r w:rsidR="0034365F">
              <w:rPr>
                <w:color w:val="auto"/>
              </w:rPr>
              <w:t>of sense-making?</w:t>
            </w:r>
          </w:p>
          <w:p w14:paraId="71610480" w14:textId="51D5A57C" w:rsidR="006B006D" w:rsidRDefault="006B006D" w:rsidP="006B006D">
            <w:pPr>
              <w:pStyle w:val="TabelleText"/>
              <w:snapToGrid w:val="0"/>
              <w:rPr>
                <w:color w:val="auto"/>
              </w:rPr>
            </w:pPr>
          </w:p>
        </w:tc>
      </w:tr>
    </w:tbl>
    <w:p w14:paraId="5A1DCF8E" w14:textId="77777777" w:rsidR="00BC1DFE" w:rsidRDefault="00BC1DFE" w:rsidP="00220AEA">
      <w:pPr>
        <w:spacing w:before="0"/>
      </w:pPr>
    </w:p>
    <w:tbl>
      <w:tblPr>
        <w:tblW w:w="910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103"/>
      </w:tblGrid>
      <w:tr w:rsidR="00BC1DFE" w14:paraId="3DF6B080" w14:textId="77777777" w:rsidTr="0085008A">
        <w:trPr>
          <w:trHeight w:val="452"/>
          <w:tblHeader/>
        </w:trPr>
        <w:tc>
          <w:tcPr>
            <w:tcW w:w="9103"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44B063EF" w14:textId="77777777" w:rsidR="00BC1DFE" w:rsidRDefault="00D97F89">
            <w:pPr>
              <w:pStyle w:val="Tabellenberschrift"/>
            </w:pPr>
            <w:r>
              <w:t>4.2.3 Hypotheses</w:t>
            </w:r>
          </w:p>
        </w:tc>
      </w:tr>
      <w:tr w:rsidR="00BC1DFE" w14:paraId="7F4D11AF" w14:textId="77777777">
        <w:trPr>
          <w:trHeight w:val="1984"/>
        </w:trPr>
        <w:tc>
          <w:tcPr>
            <w:tcW w:w="9103" w:type="dxa"/>
            <w:tcBorders>
              <w:left w:val="single" w:sz="2" w:space="0" w:color="808080"/>
              <w:bottom w:val="single" w:sz="2" w:space="0" w:color="808080"/>
              <w:right w:val="single" w:sz="2" w:space="0" w:color="808080"/>
            </w:tcBorders>
            <w:shd w:val="clear" w:color="auto" w:fill="auto"/>
            <w:tcMar>
              <w:left w:w="107" w:type="dxa"/>
            </w:tcMar>
          </w:tcPr>
          <w:p w14:paraId="1F36893A" w14:textId="514F0E2A" w:rsidR="0034365F" w:rsidRPr="00531CC9" w:rsidRDefault="0034365F" w:rsidP="002B5908">
            <w:pPr>
              <w:pStyle w:val="TabelleText"/>
              <w:snapToGrid w:val="0"/>
              <w:rPr>
                <w:color w:val="auto"/>
              </w:rPr>
            </w:pPr>
          </w:p>
          <w:p w14:paraId="41E40783" w14:textId="52DDEC61" w:rsidR="002B5908" w:rsidRDefault="002B5908" w:rsidP="002B5908">
            <w:pPr>
              <w:pStyle w:val="TabelleText"/>
              <w:snapToGrid w:val="0"/>
              <w:ind w:left="720"/>
              <w:rPr>
                <w:color w:val="auto"/>
              </w:rPr>
            </w:pPr>
            <w:r>
              <w:rPr>
                <w:color w:val="auto"/>
              </w:rPr>
              <w:t xml:space="preserve">My study is </w:t>
            </w:r>
            <w:r w:rsidRPr="002B5908">
              <w:rPr>
                <w:b/>
                <w:bCs/>
                <w:i/>
                <w:iCs/>
                <w:color w:val="auto"/>
              </w:rPr>
              <w:t>exploratory,</w:t>
            </w:r>
            <w:r>
              <w:rPr>
                <w:color w:val="auto"/>
              </w:rPr>
              <w:t xml:space="preserve"> but some potential hypotheses could include:</w:t>
            </w:r>
          </w:p>
          <w:p w14:paraId="1B28F443" w14:textId="77777777" w:rsidR="002B5908" w:rsidRDefault="002B5908" w:rsidP="002B5908">
            <w:pPr>
              <w:pStyle w:val="TabelleText"/>
              <w:snapToGrid w:val="0"/>
              <w:ind w:left="720"/>
              <w:rPr>
                <w:color w:val="auto"/>
              </w:rPr>
            </w:pPr>
          </w:p>
          <w:p w14:paraId="36942B4E" w14:textId="48AC1EC3" w:rsidR="0034365F" w:rsidRDefault="0034365F" w:rsidP="00531CC9">
            <w:pPr>
              <w:pStyle w:val="TabelleText"/>
              <w:numPr>
                <w:ilvl w:val="0"/>
                <w:numId w:val="8"/>
              </w:numPr>
              <w:snapToGrid w:val="0"/>
              <w:rPr>
                <w:color w:val="auto"/>
              </w:rPr>
            </w:pPr>
            <w:r>
              <w:rPr>
                <w:color w:val="auto"/>
              </w:rPr>
              <w:t xml:space="preserve">Functional Brain network will show higher </w:t>
            </w:r>
            <w:r w:rsidRPr="00531CC9">
              <w:rPr>
                <w:i/>
                <w:iCs/>
                <w:color w:val="auto"/>
              </w:rPr>
              <w:t>small-</w:t>
            </w:r>
            <w:proofErr w:type="spellStart"/>
            <w:r w:rsidRPr="00531CC9">
              <w:rPr>
                <w:i/>
                <w:iCs/>
                <w:color w:val="auto"/>
              </w:rPr>
              <w:t>world</w:t>
            </w:r>
            <w:r w:rsidR="00531CC9" w:rsidRPr="00531CC9">
              <w:rPr>
                <w:i/>
                <w:iCs/>
                <w:color w:val="auto"/>
              </w:rPr>
              <w:t>ness</w:t>
            </w:r>
            <w:proofErr w:type="spellEnd"/>
            <w:r>
              <w:rPr>
                <w:color w:val="auto"/>
              </w:rPr>
              <w:t xml:space="preserve"> measure under solution</w:t>
            </w:r>
            <w:r w:rsidR="008616C7">
              <w:rPr>
                <w:color w:val="auto"/>
              </w:rPr>
              <w:t>-</w:t>
            </w:r>
            <w:r>
              <w:rPr>
                <w:color w:val="auto"/>
              </w:rPr>
              <w:t xml:space="preserve">based </w:t>
            </w:r>
            <w:proofErr w:type="gramStart"/>
            <w:r>
              <w:rPr>
                <w:color w:val="auto"/>
              </w:rPr>
              <w:t>condition</w:t>
            </w:r>
            <w:proofErr w:type="gramEnd"/>
            <w:r>
              <w:rPr>
                <w:color w:val="auto"/>
              </w:rPr>
              <w:t xml:space="preserve"> compared to threat frame </w:t>
            </w:r>
            <w:proofErr w:type="gramStart"/>
            <w:r>
              <w:rPr>
                <w:color w:val="auto"/>
              </w:rPr>
              <w:t>condition</w:t>
            </w:r>
            <w:proofErr w:type="gramEnd"/>
            <w:r>
              <w:rPr>
                <w:color w:val="auto"/>
              </w:rPr>
              <w:t>.</w:t>
            </w:r>
          </w:p>
          <w:p w14:paraId="6EE81FE1" w14:textId="2E26E003" w:rsidR="002B5908" w:rsidRDefault="002B5908" w:rsidP="00531CC9">
            <w:pPr>
              <w:pStyle w:val="TabelleText"/>
              <w:numPr>
                <w:ilvl w:val="0"/>
                <w:numId w:val="8"/>
              </w:numPr>
              <w:snapToGrid w:val="0"/>
              <w:rPr>
                <w:color w:val="auto"/>
              </w:rPr>
            </w:pPr>
            <w:r w:rsidRPr="0034365F">
              <w:rPr>
                <w:color w:val="auto"/>
              </w:rPr>
              <w:t xml:space="preserve">Threat-oriented climate news </w:t>
            </w:r>
            <w:r>
              <w:rPr>
                <w:color w:val="auto"/>
              </w:rPr>
              <w:t>frame</w:t>
            </w:r>
            <w:r w:rsidR="008616C7">
              <w:rPr>
                <w:color w:val="auto"/>
              </w:rPr>
              <w:t>s</w:t>
            </w:r>
            <w:r>
              <w:rPr>
                <w:color w:val="auto"/>
              </w:rPr>
              <w:t xml:space="preserve"> </w:t>
            </w:r>
            <w:r w:rsidRPr="0034365F">
              <w:rPr>
                <w:color w:val="auto"/>
              </w:rPr>
              <w:t xml:space="preserve">will </w:t>
            </w:r>
            <w:r>
              <w:rPr>
                <w:color w:val="auto"/>
              </w:rPr>
              <w:t>evoke</w:t>
            </w:r>
            <w:r w:rsidRPr="0034365F">
              <w:rPr>
                <w:color w:val="auto"/>
              </w:rPr>
              <w:t xml:space="preserve"> network segregation during task engagement, while solution-oriented news will enhance global integration, consistent with actionable sense-making</w:t>
            </w:r>
            <w:r>
              <w:rPr>
                <w:color w:val="auto"/>
              </w:rPr>
              <w:t>.</w:t>
            </w:r>
          </w:p>
          <w:p w14:paraId="25614BD3" w14:textId="35AE386B" w:rsidR="00531CC9" w:rsidRDefault="0034365F" w:rsidP="00531CC9">
            <w:pPr>
              <w:pStyle w:val="TabelleText"/>
              <w:numPr>
                <w:ilvl w:val="0"/>
                <w:numId w:val="8"/>
              </w:numPr>
              <w:snapToGrid w:val="0"/>
              <w:rPr>
                <w:color w:val="auto"/>
              </w:rPr>
            </w:pPr>
            <w:r>
              <w:rPr>
                <w:color w:val="auto"/>
              </w:rPr>
              <w:t>Threat</w:t>
            </w:r>
            <w:r w:rsidR="008616C7">
              <w:rPr>
                <w:color w:val="auto"/>
              </w:rPr>
              <w:t>-</w:t>
            </w:r>
            <w:r>
              <w:rPr>
                <w:color w:val="auto"/>
              </w:rPr>
              <w:t>framed news</w:t>
            </w:r>
            <w:r w:rsidRPr="0034365F">
              <w:rPr>
                <w:color w:val="auto"/>
              </w:rPr>
              <w:t xml:space="preserve"> exposure will reduce </w:t>
            </w:r>
            <w:r w:rsidRPr="00531CC9">
              <w:rPr>
                <w:i/>
                <w:iCs/>
                <w:color w:val="auto"/>
              </w:rPr>
              <w:t>hub resilience</w:t>
            </w:r>
            <w:r w:rsidR="00531CC9">
              <w:rPr>
                <w:color w:val="auto"/>
              </w:rPr>
              <w:t>.</w:t>
            </w:r>
          </w:p>
          <w:p w14:paraId="699A2003" w14:textId="77B73A55" w:rsidR="0034365F" w:rsidRDefault="00531CC9" w:rsidP="00531CC9">
            <w:pPr>
              <w:pStyle w:val="TabelleText"/>
              <w:numPr>
                <w:ilvl w:val="0"/>
                <w:numId w:val="8"/>
              </w:numPr>
              <w:snapToGrid w:val="0"/>
              <w:rPr>
                <w:color w:val="auto"/>
              </w:rPr>
            </w:pPr>
            <w:r>
              <w:rPr>
                <w:color w:val="auto"/>
              </w:rPr>
              <w:lastRenderedPageBreak/>
              <w:t>S</w:t>
            </w:r>
            <w:r w:rsidR="0034365F" w:rsidRPr="0034365F">
              <w:rPr>
                <w:color w:val="auto"/>
              </w:rPr>
              <w:t>olution fram</w:t>
            </w:r>
            <w:r>
              <w:rPr>
                <w:color w:val="auto"/>
              </w:rPr>
              <w:t>ing</w:t>
            </w:r>
            <w:r w:rsidR="0034365F">
              <w:rPr>
                <w:color w:val="auto"/>
              </w:rPr>
              <w:t xml:space="preserve"> </w:t>
            </w:r>
            <w:r>
              <w:rPr>
                <w:color w:val="auto"/>
              </w:rPr>
              <w:t xml:space="preserve">will showcase stronger </w:t>
            </w:r>
            <w:r w:rsidR="0034365F" w:rsidRPr="0034365F">
              <w:rPr>
                <w:color w:val="auto"/>
              </w:rPr>
              <w:t>frontoparietal hub centrality</w:t>
            </w:r>
            <w:r w:rsidR="002B5908">
              <w:rPr>
                <w:color w:val="auto"/>
              </w:rPr>
              <w:t>, while threat-oriented</w:t>
            </w:r>
            <w:r w:rsidR="002B5908" w:rsidRPr="002B5908">
              <w:rPr>
                <w:rFonts w:cs="Open Sans"/>
                <w:color w:val="auto"/>
              </w:rPr>
              <w:t>–</w:t>
            </w:r>
            <w:r w:rsidR="002B5908">
              <w:rPr>
                <w:rFonts w:cs="Open Sans"/>
                <w:color w:val="auto"/>
              </w:rPr>
              <w:t xml:space="preserve"> DMN</w:t>
            </w:r>
            <w:r w:rsidR="008616C7">
              <w:rPr>
                <w:rFonts w:cs="Open Sans"/>
                <w:color w:val="auto"/>
              </w:rPr>
              <w:t>.</w:t>
            </w:r>
          </w:p>
          <w:p w14:paraId="2DF7322F" w14:textId="4F73F265" w:rsidR="0085008A" w:rsidRPr="00EE29D2" w:rsidRDefault="00531CC9" w:rsidP="00EE29D2">
            <w:pPr>
              <w:pStyle w:val="TabelleText"/>
              <w:numPr>
                <w:ilvl w:val="0"/>
                <w:numId w:val="8"/>
              </w:numPr>
              <w:snapToGrid w:val="0"/>
              <w:rPr>
                <w:color w:val="auto"/>
              </w:rPr>
            </w:pPr>
            <w:r>
              <w:rPr>
                <w:color w:val="auto"/>
              </w:rPr>
              <w:t>News exposure will result in measurable differences</w:t>
            </w:r>
            <w:r w:rsidR="0034365F" w:rsidRPr="0034365F">
              <w:rPr>
                <w:color w:val="auto"/>
              </w:rPr>
              <w:t xml:space="preserve"> in post-task resting states</w:t>
            </w:r>
            <w:r>
              <w:rPr>
                <w:color w:val="auto"/>
              </w:rPr>
              <w:t xml:space="preserve"> compared to the starting baseline</w:t>
            </w:r>
            <w:r w:rsidR="002B5908">
              <w:rPr>
                <w:color w:val="auto"/>
              </w:rPr>
              <w:t>,</w:t>
            </w:r>
            <w:r w:rsidRPr="002B5908">
              <w:rPr>
                <w:color w:val="auto"/>
              </w:rPr>
              <w:t xml:space="preserve"> re</w:t>
            </w:r>
            <w:r w:rsidR="007858ED" w:rsidRPr="002B5908">
              <w:rPr>
                <w:color w:val="auto"/>
              </w:rPr>
              <w:t xml:space="preserve">flecting how functional networks have </w:t>
            </w:r>
            <w:r w:rsidR="008616C7">
              <w:rPr>
                <w:color w:val="auto"/>
              </w:rPr>
              <w:t xml:space="preserve">a </w:t>
            </w:r>
            <w:r w:rsidR="007858ED" w:rsidRPr="002B5908">
              <w:rPr>
                <w:color w:val="auto"/>
              </w:rPr>
              <w:t>history and are not static.</w:t>
            </w:r>
          </w:p>
        </w:tc>
      </w:tr>
    </w:tbl>
    <w:p w14:paraId="4AAC53E5" w14:textId="77777777" w:rsidR="00BC1DFE" w:rsidRDefault="00BC1DFE" w:rsidP="00220AEA">
      <w:pPr>
        <w:spacing w:before="0"/>
      </w:pPr>
    </w:p>
    <w:tbl>
      <w:tblPr>
        <w:tblW w:w="910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103"/>
      </w:tblGrid>
      <w:tr w:rsidR="00BC1DFE" w14:paraId="433DCD8B" w14:textId="77777777" w:rsidTr="000E468B">
        <w:trPr>
          <w:trHeight w:val="452"/>
          <w:tblHeader/>
        </w:trPr>
        <w:tc>
          <w:tcPr>
            <w:tcW w:w="9103" w:type="dxa"/>
            <w:tcBorders>
              <w:top w:val="single" w:sz="2" w:space="0" w:color="808080"/>
              <w:left w:val="single" w:sz="2" w:space="0" w:color="808080"/>
              <w:bottom w:val="single" w:sz="4" w:space="0" w:color="auto"/>
              <w:right w:val="single" w:sz="2" w:space="0" w:color="808080"/>
            </w:tcBorders>
            <w:shd w:val="clear" w:color="auto" w:fill="auto"/>
            <w:tcMar>
              <w:left w:w="107" w:type="dxa"/>
            </w:tcMar>
            <w:vAlign w:val="center"/>
          </w:tcPr>
          <w:p w14:paraId="501B52A1" w14:textId="77777777" w:rsidR="00BC1DFE" w:rsidRDefault="00D97F89">
            <w:pPr>
              <w:pStyle w:val="Tabellenberschrift"/>
            </w:pPr>
            <w:r>
              <w:t>4.2.4 Theoretical and methodological concepts</w:t>
            </w:r>
          </w:p>
        </w:tc>
      </w:tr>
      <w:tr w:rsidR="00BC1DFE" w14:paraId="55C69761" w14:textId="77777777" w:rsidTr="000E468B">
        <w:trPr>
          <w:trHeight w:val="1984"/>
        </w:trPr>
        <w:tc>
          <w:tcPr>
            <w:tcW w:w="9103" w:type="dxa"/>
            <w:tcBorders>
              <w:top w:val="single" w:sz="4" w:space="0" w:color="auto"/>
              <w:left w:val="single" w:sz="4" w:space="0" w:color="auto"/>
              <w:right w:val="single" w:sz="4" w:space="0" w:color="auto"/>
            </w:tcBorders>
            <w:shd w:val="clear" w:color="auto" w:fill="auto"/>
            <w:tcMar>
              <w:left w:w="107" w:type="dxa"/>
            </w:tcMar>
          </w:tcPr>
          <w:p w14:paraId="2842DDCA" w14:textId="258FA1E2" w:rsidR="007D5EA9" w:rsidRDefault="007858ED" w:rsidP="007858ED">
            <w:pPr>
              <w:pStyle w:val="TabelleText"/>
              <w:snapToGrid w:val="0"/>
            </w:pPr>
            <w:r w:rsidRPr="007858ED">
              <w:rPr>
                <w:b/>
                <w:bCs/>
              </w:rPr>
              <w:t>Sense-making</w:t>
            </w:r>
            <w:r>
              <w:t>:</w:t>
            </w:r>
            <w:r w:rsidR="00597C54">
              <w:t xml:space="preserve"> (</w:t>
            </w:r>
            <w:r>
              <w:t>DiPaolo</w:t>
            </w:r>
            <w:r w:rsidR="00597C54">
              <w:t xml:space="preserve"> </w:t>
            </w:r>
            <w:r>
              <w:t>et</w:t>
            </w:r>
            <w:r w:rsidR="00597C54">
              <w:t xml:space="preserve"> </w:t>
            </w:r>
            <w:r>
              <w:t>al</w:t>
            </w:r>
            <w:r w:rsidR="00597C54">
              <w:t xml:space="preserve">., </w:t>
            </w:r>
            <w:r>
              <w:t>2017</w:t>
            </w:r>
            <w:r w:rsidR="00597C54">
              <w:t xml:space="preserve">; </w:t>
            </w:r>
            <w:r w:rsidR="007D5EA9" w:rsidRPr="007858ED">
              <w:t>Hutchins, 2014</w:t>
            </w:r>
            <w:r w:rsidR="008616C7">
              <w:t xml:space="preserve">; </w:t>
            </w:r>
            <w:r w:rsidR="008616C7" w:rsidRPr="008616C7">
              <w:t>Sepulveda-Pedro</w:t>
            </w:r>
            <w:r w:rsidR="008616C7">
              <w:t xml:space="preserve">, </w:t>
            </w:r>
            <w:r w:rsidR="008616C7" w:rsidRPr="008616C7">
              <w:t>2024</w:t>
            </w:r>
            <w:r w:rsidR="007D5EA9" w:rsidRPr="007858ED">
              <w:t>)</w:t>
            </w:r>
          </w:p>
          <w:p w14:paraId="00E9CA9E" w14:textId="1412CE6D" w:rsidR="00BC1DFE" w:rsidRDefault="008616C7" w:rsidP="007858ED">
            <w:pPr>
              <w:pStyle w:val="TabelleText"/>
              <w:snapToGrid w:val="0"/>
            </w:pPr>
            <w:r>
              <w:t>A t</w:t>
            </w:r>
            <w:r w:rsidR="007D5EA9">
              <w:t xml:space="preserve">erm used in </w:t>
            </w:r>
            <w:r>
              <w:t xml:space="preserve">the </w:t>
            </w:r>
            <w:r w:rsidR="007D5EA9">
              <w:t>Enactive framework to describe h</w:t>
            </w:r>
            <w:r w:rsidR="007D5EA9" w:rsidRPr="007D5EA9">
              <w:t>ow living organisms relate to their world in terms of meanin</w:t>
            </w:r>
            <w:r w:rsidR="007D5EA9">
              <w:t>g. Initially applied to sensor</w:t>
            </w:r>
            <w:r w:rsidR="00F3205C">
              <w:t>imoto</w:t>
            </w:r>
            <w:r>
              <w:t>r</w:t>
            </w:r>
            <w:r w:rsidR="007D5EA9">
              <w:t xml:space="preserve"> </w:t>
            </w:r>
            <w:r w:rsidR="00F3205C">
              <w:t>coupling</w:t>
            </w:r>
            <w:r w:rsidR="007D5EA9">
              <w:t xml:space="preserve">, </w:t>
            </w:r>
            <w:r w:rsidR="00F3205C">
              <w:t xml:space="preserve">it has been proposed to </w:t>
            </w:r>
            <w:r w:rsidR="007858ED">
              <w:t>expand sense-making to include socio-cultural contexts</w:t>
            </w:r>
            <w:r w:rsidR="00F3205C">
              <w:t>, to consider the social and cultural</w:t>
            </w:r>
            <w:r w:rsidR="007858ED" w:rsidRPr="007858ED">
              <w:t xml:space="preserve"> </w:t>
            </w:r>
            <w:r w:rsidR="00F3205C">
              <w:t xml:space="preserve">as the </w:t>
            </w:r>
            <w:r w:rsidR="007858ED" w:rsidRPr="007858ED">
              <w:t>ecosystem of human cognition</w:t>
            </w:r>
            <w:r w:rsidR="00F3205C">
              <w:t>.</w:t>
            </w:r>
          </w:p>
          <w:p w14:paraId="3CB224FE" w14:textId="77777777" w:rsidR="007858ED" w:rsidRDefault="007858ED" w:rsidP="007858ED">
            <w:pPr>
              <w:pStyle w:val="TabelleText"/>
              <w:snapToGrid w:val="0"/>
            </w:pPr>
          </w:p>
          <w:p w14:paraId="1D5D56D1" w14:textId="376EBD1D" w:rsidR="007858ED" w:rsidRPr="008616C7" w:rsidRDefault="007858ED" w:rsidP="007858ED">
            <w:pPr>
              <w:pStyle w:val="TabelleText"/>
              <w:snapToGrid w:val="0"/>
            </w:pPr>
            <w:r w:rsidRPr="007858ED">
              <w:rPr>
                <w:b/>
                <w:bCs/>
              </w:rPr>
              <w:t>Functional Connectivity</w:t>
            </w:r>
            <w:proofErr w:type="gramStart"/>
            <w:r w:rsidRPr="008616C7">
              <w:t xml:space="preserve">: </w:t>
            </w:r>
            <w:r w:rsidR="008616C7" w:rsidRPr="008616C7">
              <w:t xml:space="preserve"> (</w:t>
            </w:r>
            <w:proofErr w:type="gramEnd"/>
            <w:r w:rsidR="008616C7" w:rsidRPr="008616C7">
              <w:t>Hassett et al., 2024)</w:t>
            </w:r>
          </w:p>
          <w:p w14:paraId="42A12AB0" w14:textId="77777777" w:rsidR="008616C7" w:rsidRDefault="00D30EE5" w:rsidP="007858ED">
            <w:pPr>
              <w:pStyle w:val="TabelleText"/>
              <w:snapToGrid w:val="0"/>
            </w:pPr>
            <w:r w:rsidRPr="00D30EE5">
              <w:t xml:space="preserve">Temporal correlates between </w:t>
            </w:r>
            <w:r w:rsidR="008616C7">
              <w:t xml:space="preserve">the </w:t>
            </w:r>
            <w:r w:rsidRPr="00D30EE5">
              <w:t xml:space="preserve">activity </w:t>
            </w:r>
            <w:r w:rsidR="00F3205C">
              <w:t>o</w:t>
            </w:r>
            <w:r w:rsidRPr="00D30EE5">
              <w:t>f two neural units (</w:t>
            </w:r>
            <w:r w:rsidR="00F3205C">
              <w:t>in this study regions obtained from publicly available brain atlas</w:t>
            </w:r>
            <w:r w:rsidRPr="00D30EE5">
              <w:t>)</w:t>
            </w:r>
            <w:r w:rsidR="008616C7">
              <w:t xml:space="preserve">. </w:t>
            </w:r>
          </w:p>
          <w:p w14:paraId="27F9E5EA" w14:textId="479F3AD7" w:rsidR="007858ED" w:rsidRDefault="00F3205C" w:rsidP="007858ED">
            <w:pPr>
              <w:pStyle w:val="TabelleText"/>
              <w:snapToGrid w:val="0"/>
            </w:pPr>
            <w:r w:rsidRPr="008616C7">
              <w:rPr>
                <w:b/>
                <w:bCs/>
              </w:rPr>
              <w:t xml:space="preserve">Functional </w:t>
            </w:r>
            <w:r w:rsidR="00835200" w:rsidRPr="008616C7">
              <w:rPr>
                <w:b/>
                <w:bCs/>
              </w:rPr>
              <w:t>B</w:t>
            </w:r>
            <w:r w:rsidRPr="008616C7">
              <w:rPr>
                <w:b/>
                <w:bCs/>
              </w:rPr>
              <w:t xml:space="preserve">rain </w:t>
            </w:r>
            <w:r w:rsidR="00835200" w:rsidRPr="008616C7">
              <w:rPr>
                <w:b/>
                <w:bCs/>
              </w:rPr>
              <w:t>N</w:t>
            </w:r>
            <w:r w:rsidRPr="008616C7">
              <w:rPr>
                <w:b/>
                <w:bCs/>
              </w:rPr>
              <w:t>etwork</w:t>
            </w:r>
            <w:r w:rsidR="00835200" w:rsidRPr="008616C7">
              <w:rPr>
                <w:b/>
                <w:bCs/>
              </w:rPr>
              <w:t>s</w:t>
            </w:r>
            <w:r>
              <w:t>:</w:t>
            </w:r>
            <w:r w:rsidR="00835200">
              <w:t xml:space="preserve"> </w:t>
            </w:r>
            <w:r w:rsidR="00835200" w:rsidRPr="00835200">
              <w:t>Systems of regions with coordinated activity, supporting specific cognitive or affective functions.</w:t>
            </w:r>
          </w:p>
          <w:p w14:paraId="549ADE7C" w14:textId="77777777" w:rsidR="00835200" w:rsidRDefault="00835200" w:rsidP="007858ED">
            <w:pPr>
              <w:pStyle w:val="TabelleText"/>
              <w:snapToGrid w:val="0"/>
            </w:pPr>
          </w:p>
          <w:p w14:paraId="509D9349" w14:textId="1CB2ADA7" w:rsidR="007858ED" w:rsidRPr="00835200" w:rsidRDefault="008616C7" w:rsidP="007858ED">
            <w:pPr>
              <w:pStyle w:val="TabelleText"/>
              <w:snapToGrid w:val="0"/>
            </w:pPr>
            <w:r>
              <w:rPr>
                <w:b/>
                <w:bCs/>
              </w:rPr>
              <w:t xml:space="preserve">Potential </w:t>
            </w:r>
            <w:r w:rsidR="00835200" w:rsidRPr="00835200">
              <w:rPr>
                <w:b/>
                <w:bCs/>
              </w:rPr>
              <w:t>Key Networks</w:t>
            </w:r>
            <w:r w:rsidR="00835200">
              <w:rPr>
                <w:b/>
                <w:bCs/>
              </w:rPr>
              <w:t xml:space="preserve"> </w:t>
            </w:r>
            <w:r w:rsidR="00835200">
              <w:t>for this study include:</w:t>
            </w:r>
          </w:p>
          <w:p w14:paraId="122ACEB9" w14:textId="1B6E1A9A" w:rsidR="00835200" w:rsidRPr="00835200" w:rsidRDefault="00835200" w:rsidP="007858ED">
            <w:pPr>
              <w:pStyle w:val="TabelleText"/>
              <w:snapToGrid w:val="0"/>
              <w:rPr>
                <w:lang w:val="en-NL"/>
              </w:rPr>
            </w:pPr>
            <w:r>
              <w:t xml:space="preserve">Default Mode Network: </w:t>
            </w:r>
            <w:r w:rsidRPr="00835200">
              <w:t xml:space="preserve">Engages during self-referential thought and disengages during goal-directed tasks </w:t>
            </w:r>
            <w:r w:rsidR="00597C54">
              <w:t>(M</w:t>
            </w:r>
            <w:r w:rsidRPr="00835200">
              <w:t>enon</w:t>
            </w:r>
            <w:r w:rsidR="00597C54">
              <w:t xml:space="preserve">, </w:t>
            </w:r>
            <w:r w:rsidRPr="00835200">
              <w:t>2023</w:t>
            </w:r>
            <w:r w:rsidR="00597C54">
              <w:t>)</w:t>
            </w:r>
            <w:r w:rsidRPr="00835200">
              <w:t>.</w:t>
            </w:r>
          </w:p>
          <w:p w14:paraId="3B5B0B68" w14:textId="6E32AA0A" w:rsidR="00835200" w:rsidRDefault="00835200" w:rsidP="007858ED">
            <w:pPr>
              <w:pStyle w:val="TabelleText"/>
              <w:snapToGrid w:val="0"/>
            </w:pPr>
            <w:r>
              <w:t>Salience Network: act</w:t>
            </w:r>
            <w:r w:rsidR="008616C7">
              <w:t>s</w:t>
            </w:r>
            <w:r>
              <w:t xml:space="preserve"> as </w:t>
            </w:r>
            <w:r w:rsidR="008616C7">
              <w:t xml:space="preserve">a </w:t>
            </w:r>
            <w:r>
              <w:t xml:space="preserve">switch between </w:t>
            </w:r>
            <w:r w:rsidRPr="00835200">
              <w:t xml:space="preserve">DMN and executive networks </w:t>
            </w:r>
            <w:r w:rsidR="00597C54">
              <w:t>(</w:t>
            </w:r>
            <w:r w:rsidRPr="00835200">
              <w:t>Schimmelpfennig</w:t>
            </w:r>
            <w:r w:rsidR="00597C54">
              <w:t xml:space="preserve"> </w:t>
            </w:r>
            <w:r w:rsidRPr="00835200">
              <w:t>et</w:t>
            </w:r>
            <w:r w:rsidR="00597C54">
              <w:t xml:space="preserve"> </w:t>
            </w:r>
            <w:r w:rsidRPr="00835200">
              <w:t>al</w:t>
            </w:r>
            <w:r w:rsidR="00597C54">
              <w:t xml:space="preserve">., </w:t>
            </w:r>
            <w:r w:rsidRPr="00835200">
              <w:t>2023</w:t>
            </w:r>
            <w:r w:rsidR="00597C54">
              <w:t>)</w:t>
            </w:r>
            <w:r w:rsidRPr="00835200">
              <w:t>.</w:t>
            </w:r>
          </w:p>
          <w:p w14:paraId="46B61584" w14:textId="33C755A5" w:rsidR="00835200" w:rsidRDefault="00835200" w:rsidP="007858ED">
            <w:pPr>
              <w:pStyle w:val="TabelleText"/>
              <w:snapToGrid w:val="0"/>
            </w:pPr>
            <w:r>
              <w:t>Frontoparietal Network: associated with goal</w:t>
            </w:r>
            <w:r w:rsidR="008616C7">
              <w:t>-</w:t>
            </w:r>
            <w:r>
              <w:t xml:space="preserve">directed </w:t>
            </w:r>
            <w:proofErr w:type="spellStart"/>
            <w:r>
              <w:t>behavi</w:t>
            </w:r>
            <w:r w:rsidR="008616C7">
              <w:t>our</w:t>
            </w:r>
            <w:proofErr w:type="spellEnd"/>
          </w:p>
          <w:p w14:paraId="7ECAEDCB" w14:textId="341BE8E3" w:rsidR="007858ED" w:rsidRDefault="007858ED" w:rsidP="007858ED">
            <w:pPr>
              <w:pStyle w:val="TabelleText"/>
              <w:snapToGrid w:val="0"/>
            </w:pPr>
            <w:r w:rsidRPr="00FA59AA">
              <w:rPr>
                <w:b/>
                <w:bCs/>
              </w:rPr>
              <w:t>Graph Theory</w:t>
            </w:r>
            <w:r>
              <w:t>:</w:t>
            </w:r>
            <w:r w:rsidR="00FA59AA">
              <w:t xml:space="preserve"> </w:t>
            </w:r>
            <w:r w:rsidR="00FA59AA" w:rsidRPr="007858ED">
              <w:t>(Hassett et al., 2024</w:t>
            </w:r>
            <w:r w:rsidR="008616C7">
              <w:t xml:space="preserve">; </w:t>
            </w:r>
            <w:r w:rsidR="008616C7" w:rsidRPr="008616C7">
              <w:t>Rubinov</w:t>
            </w:r>
            <w:r w:rsidR="008616C7">
              <w:t xml:space="preserve"> &amp; </w:t>
            </w:r>
            <w:proofErr w:type="spellStart"/>
            <w:r w:rsidR="008616C7" w:rsidRPr="008616C7">
              <w:t>Sporns</w:t>
            </w:r>
            <w:proofErr w:type="spellEnd"/>
            <w:r w:rsidR="008616C7">
              <w:t xml:space="preserve">, </w:t>
            </w:r>
            <w:r w:rsidR="008616C7" w:rsidRPr="008616C7">
              <w:t>2010</w:t>
            </w:r>
            <w:r w:rsidR="00FA59AA" w:rsidRPr="007858ED">
              <w:t>)</w:t>
            </w:r>
          </w:p>
          <w:p w14:paraId="59E3F486" w14:textId="7C664AD6" w:rsidR="00D30EE5" w:rsidRDefault="00FA59AA" w:rsidP="00D30EE5">
            <w:pPr>
              <w:pStyle w:val="TabelleText"/>
              <w:snapToGrid w:val="0"/>
              <w:rPr>
                <w:lang w:val="en-NL"/>
              </w:rPr>
            </w:pPr>
            <w:r w:rsidRPr="00FA59AA">
              <w:t>Graph theory</w:t>
            </w:r>
            <w:r>
              <w:t xml:space="preserve"> is</w:t>
            </w:r>
            <w:r w:rsidRPr="00FA59AA">
              <w:t xml:space="preserve"> a mathematical framework</w:t>
            </w:r>
            <w:r>
              <w:t xml:space="preserve"> used in network neuroscience</w:t>
            </w:r>
            <w:r w:rsidRPr="00FA59AA">
              <w:t xml:space="preserve"> </w:t>
            </w:r>
            <w:r>
              <w:t xml:space="preserve">to analyze </w:t>
            </w:r>
            <w:r w:rsidRPr="00FA59AA">
              <w:t>connectivity patterns</w:t>
            </w:r>
            <w:r>
              <w:t xml:space="preserve"> and</w:t>
            </w:r>
            <w:r w:rsidRPr="00FA59AA">
              <w:t xml:space="preserve"> quantify the architecture of functional brain networks, including </w:t>
            </w:r>
            <w:r w:rsidR="00D30EE5">
              <w:t>state</w:t>
            </w:r>
            <w:r w:rsidR="008616C7">
              <w:t>-</w:t>
            </w:r>
            <w:r w:rsidR="00D30EE5">
              <w:t xml:space="preserve">specific topological features. Those signatures can be used for </w:t>
            </w:r>
            <w:r w:rsidR="00D30EE5" w:rsidRPr="007858ED">
              <w:rPr>
                <w:lang w:val="en-NL"/>
              </w:rPr>
              <w:t>task decoding, individual identification, and behavio</w:t>
            </w:r>
            <w:r w:rsidR="008616C7">
              <w:rPr>
                <w:lang w:val="en-NL"/>
              </w:rPr>
              <w:t>u</w:t>
            </w:r>
            <w:r w:rsidR="00D30EE5" w:rsidRPr="007858ED">
              <w:rPr>
                <w:lang w:val="en-NL"/>
              </w:rPr>
              <w:t>r</w:t>
            </w:r>
            <w:r w:rsidR="00D30EE5">
              <w:rPr>
                <w:lang w:val="en-NL"/>
              </w:rPr>
              <w:t xml:space="preserve"> </w:t>
            </w:r>
            <w:r w:rsidR="00D30EE5" w:rsidRPr="007858ED">
              <w:rPr>
                <w:lang w:val="en-NL"/>
              </w:rPr>
              <w:t>(Santoro et al., 2024)</w:t>
            </w:r>
            <w:r w:rsidR="00D30EE5">
              <w:rPr>
                <w:lang w:val="en-NL"/>
              </w:rPr>
              <w:t xml:space="preserve">. </w:t>
            </w:r>
          </w:p>
          <w:p w14:paraId="36318638" w14:textId="58987C83" w:rsidR="00D30EE5" w:rsidRPr="00D30EE5" w:rsidRDefault="00D30EE5" w:rsidP="00D30EE5">
            <w:pPr>
              <w:pStyle w:val="TabelleText"/>
              <w:numPr>
                <w:ilvl w:val="0"/>
                <w:numId w:val="10"/>
              </w:numPr>
              <w:snapToGrid w:val="0"/>
              <w:rPr>
                <w:lang w:val="en-NL"/>
              </w:rPr>
            </w:pPr>
            <w:r w:rsidRPr="00D30EE5">
              <w:rPr>
                <w:b/>
                <w:bCs/>
                <w:lang w:val="en-NL"/>
              </w:rPr>
              <w:t>Nodes:</w:t>
            </w:r>
            <w:r w:rsidRPr="00D30EE5">
              <w:rPr>
                <w:lang w:val="en-NL"/>
              </w:rPr>
              <w:t xml:space="preserve"> </w:t>
            </w:r>
            <w:r>
              <w:rPr>
                <w:lang w:val="en-NL"/>
              </w:rPr>
              <w:t xml:space="preserve">Brain regions representing </w:t>
            </w:r>
            <w:r w:rsidRPr="00D30EE5">
              <w:rPr>
                <w:lang w:val="en-NL"/>
              </w:rPr>
              <w:t>functional units.</w:t>
            </w:r>
          </w:p>
          <w:p w14:paraId="24F6F0D5" w14:textId="523113C0" w:rsidR="00D30EE5" w:rsidRPr="00D30EE5" w:rsidRDefault="00D30EE5" w:rsidP="00D30EE5">
            <w:pPr>
              <w:pStyle w:val="TabelleText"/>
              <w:numPr>
                <w:ilvl w:val="0"/>
                <w:numId w:val="10"/>
              </w:numPr>
              <w:snapToGrid w:val="0"/>
              <w:rPr>
                <w:lang w:val="en-NL"/>
              </w:rPr>
            </w:pPr>
            <w:r w:rsidRPr="00D30EE5">
              <w:rPr>
                <w:b/>
                <w:bCs/>
                <w:lang w:val="en-NL"/>
              </w:rPr>
              <w:t>Edges</w:t>
            </w:r>
            <w:r w:rsidRPr="00D30EE5">
              <w:rPr>
                <w:lang w:val="en-NL"/>
              </w:rPr>
              <w:t>: Connections between nodes, representing functional relationships</w:t>
            </w:r>
            <w:r>
              <w:rPr>
                <w:lang w:val="en-NL"/>
              </w:rPr>
              <w:t>.</w:t>
            </w:r>
          </w:p>
          <w:p w14:paraId="3081D0BB" w14:textId="6636C6D1" w:rsidR="00D30EE5" w:rsidRPr="00D30EE5" w:rsidRDefault="00D30EE5" w:rsidP="00D30EE5">
            <w:pPr>
              <w:pStyle w:val="TabelleText"/>
              <w:numPr>
                <w:ilvl w:val="0"/>
                <w:numId w:val="10"/>
              </w:numPr>
              <w:snapToGrid w:val="0"/>
              <w:rPr>
                <w:lang w:val="en-NL"/>
              </w:rPr>
            </w:pPr>
            <w:r w:rsidRPr="00D30EE5">
              <w:rPr>
                <w:b/>
                <w:bCs/>
                <w:lang w:val="en-NL"/>
              </w:rPr>
              <w:t>Hubs</w:t>
            </w:r>
            <w:r w:rsidRPr="00D30EE5">
              <w:rPr>
                <w:lang w:val="en-NL"/>
              </w:rPr>
              <w:t>: High-connectivity nodes critical for information integration.</w:t>
            </w:r>
          </w:p>
          <w:p w14:paraId="7F3155FE" w14:textId="5282648F" w:rsidR="00D30EE5" w:rsidRPr="00D30EE5" w:rsidRDefault="00D30EE5" w:rsidP="00D30EE5">
            <w:pPr>
              <w:pStyle w:val="TabelleText"/>
              <w:numPr>
                <w:ilvl w:val="0"/>
                <w:numId w:val="10"/>
              </w:numPr>
              <w:snapToGrid w:val="0"/>
              <w:rPr>
                <w:lang w:val="en-NL"/>
              </w:rPr>
            </w:pPr>
            <w:r w:rsidRPr="00D30EE5">
              <w:rPr>
                <w:b/>
                <w:bCs/>
                <w:lang w:val="en-NL"/>
              </w:rPr>
              <w:t>Segregation</w:t>
            </w:r>
            <w:r w:rsidRPr="00D30EE5">
              <w:rPr>
                <w:lang w:val="en-NL"/>
              </w:rPr>
              <w:t xml:space="preserve">: </w:t>
            </w:r>
            <w:r w:rsidR="007D5EA9" w:rsidRPr="007D5EA9">
              <w:rPr>
                <w:lang w:val="en-NL"/>
              </w:rPr>
              <w:t>Local specialization, quantified by modularity</w:t>
            </w:r>
          </w:p>
          <w:p w14:paraId="22BCFD17" w14:textId="7B51EC99" w:rsidR="00D30EE5" w:rsidRPr="00D30EE5" w:rsidRDefault="00D30EE5" w:rsidP="00D30EE5">
            <w:pPr>
              <w:pStyle w:val="TabelleText"/>
              <w:numPr>
                <w:ilvl w:val="0"/>
                <w:numId w:val="10"/>
              </w:numPr>
              <w:snapToGrid w:val="0"/>
              <w:rPr>
                <w:lang w:val="en-NL"/>
              </w:rPr>
            </w:pPr>
            <w:r w:rsidRPr="00D30EE5">
              <w:rPr>
                <w:b/>
                <w:bCs/>
                <w:lang w:val="en-NL"/>
              </w:rPr>
              <w:t>Integration:</w:t>
            </w:r>
            <w:r w:rsidRPr="00D30EE5">
              <w:rPr>
                <w:lang w:val="en-NL"/>
              </w:rPr>
              <w:t xml:space="preserve"> Global communication efficiency</w:t>
            </w:r>
            <w:r w:rsidR="007D5EA9">
              <w:rPr>
                <w:lang w:val="en-NL"/>
              </w:rPr>
              <w:t xml:space="preserve"> </w:t>
            </w:r>
            <w:r w:rsidR="008616C7">
              <w:rPr>
                <w:lang w:val="en-NL"/>
              </w:rPr>
              <w:t xml:space="preserve">is </w:t>
            </w:r>
            <w:r w:rsidR="007D5EA9">
              <w:rPr>
                <w:lang w:val="en-NL"/>
              </w:rPr>
              <w:t xml:space="preserve">measured by the </w:t>
            </w:r>
            <w:r w:rsidR="007D5EA9" w:rsidRPr="007D5EA9">
              <w:rPr>
                <w:lang w:val="en-NL"/>
              </w:rPr>
              <w:t xml:space="preserve">inverse of </w:t>
            </w:r>
            <w:r w:rsidR="008616C7">
              <w:rPr>
                <w:lang w:val="en-NL"/>
              </w:rPr>
              <w:t xml:space="preserve">the </w:t>
            </w:r>
            <w:r w:rsidR="007D5EA9" w:rsidRPr="007D5EA9">
              <w:rPr>
                <w:lang w:val="en-NL"/>
              </w:rPr>
              <w:t>average path length</w:t>
            </w:r>
            <w:r w:rsidR="007D5EA9">
              <w:rPr>
                <w:lang w:val="en-NL"/>
              </w:rPr>
              <w:t>.</w:t>
            </w:r>
          </w:p>
          <w:p w14:paraId="47463319" w14:textId="7615E31E" w:rsidR="00D30EE5" w:rsidRPr="00D30EE5" w:rsidRDefault="00D30EE5" w:rsidP="00D30EE5">
            <w:pPr>
              <w:pStyle w:val="TabelleText"/>
              <w:numPr>
                <w:ilvl w:val="0"/>
                <w:numId w:val="10"/>
              </w:numPr>
              <w:snapToGrid w:val="0"/>
              <w:rPr>
                <w:lang w:val="en-NL"/>
              </w:rPr>
            </w:pPr>
            <w:r w:rsidRPr="00D30EE5">
              <w:rPr>
                <w:b/>
                <w:bCs/>
                <w:lang w:val="en-NL"/>
              </w:rPr>
              <w:t>Small-Worldness</w:t>
            </w:r>
            <w:r w:rsidRPr="00D30EE5">
              <w:rPr>
                <w:lang w:val="en-NL"/>
              </w:rPr>
              <w:t xml:space="preserve">: Optimal balance of segregation/integration </w:t>
            </w:r>
            <w:r w:rsidR="007D5EA9">
              <w:rPr>
                <w:lang w:val="en-NL"/>
              </w:rPr>
              <w:t xml:space="preserve">represented by </w:t>
            </w:r>
            <w:r w:rsidRPr="00D30EE5">
              <w:rPr>
                <w:lang w:val="en-NL"/>
              </w:rPr>
              <w:t>high clustering + short paths</w:t>
            </w:r>
          </w:p>
          <w:p w14:paraId="76AB5B85" w14:textId="1C9697B0" w:rsidR="007858ED" w:rsidRPr="007858ED" w:rsidRDefault="00D30EE5" w:rsidP="00D30EE5">
            <w:pPr>
              <w:pStyle w:val="TabelleText"/>
              <w:numPr>
                <w:ilvl w:val="0"/>
                <w:numId w:val="10"/>
              </w:numPr>
              <w:snapToGrid w:val="0"/>
              <w:rPr>
                <w:lang w:val="en-NL"/>
              </w:rPr>
            </w:pPr>
            <w:r w:rsidRPr="00D30EE5">
              <w:rPr>
                <w:b/>
                <w:bCs/>
                <w:lang w:val="en-NL"/>
              </w:rPr>
              <w:t>Hub Resilience</w:t>
            </w:r>
            <w:r w:rsidRPr="00D30EE5">
              <w:rPr>
                <w:lang w:val="en-NL"/>
              </w:rPr>
              <w:t xml:space="preserve">: Hubs' ability to maintain function during </w:t>
            </w:r>
            <w:r w:rsidR="007D5EA9">
              <w:rPr>
                <w:lang w:val="en-NL"/>
              </w:rPr>
              <w:t>targeting</w:t>
            </w:r>
          </w:p>
          <w:p w14:paraId="5B4D435D" w14:textId="77777777" w:rsidR="007858ED" w:rsidRDefault="007858ED" w:rsidP="007858ED">
            <w:pPr>
              <w:pStyle w:val="TabelleText"/>
              <w:snapToGrid w:val="0"/>
              <w:rPr>
                <w:lang w:val="en-NL"/>
              </w:rPr>
            </w:pPr>
          </w:p>
          <w:p w14:paraId="62414E5A" w14:textId="77777777" w:rsidR="00F3205C" w:rsidRPr="007858ED" w:rsidRDefault="00F3205C" w:rsidP="00F3205C">
            <w:pPr>
              <w:pStyle w:val="TabelleText"/>
              <w:snapToGrid w:val="0"/>
              <w:rPr>
                <w:lang w:val="en-NL"/>
              </w:rPr>
            </w:pPr>
            <w:r w:rsidRPr="00FA59AA">
              <w:rPr>
                <w:b/>
                <w:bCs/>
                <w:lang w:val="en-NL"/>
              </w:rPr>
              <w:t>Framing:</w:t>
            </w:r>
            <w:r w:rsidRPr="007858ED">
              <w:rPr>
                <w:lang w:val="en-NL"/>
              </w:rPr>
              <w:t xml:space="preserve"> (Oliver et al., 2020)</w:t>
            </w:r>
          </w:p>
          <w:p w14:paraId="1EF32601" w14:textId="58E4A537" w:rsidR="007858ED" w:rsidRDefault="00F3205C" w:rsidP="00F3205C">
            <w:pPr>
              <w:pStyle w:val="TabelleText"/>
              <w:snapToGrid w:val="0"/>
              <w:rPr>
                <w:lang w:val="en-NL"/>
              </w:rPr>
            </w:pPr>
            <w:r>
              <w:rPr>
                <w:lang w:val="en-NL"/>
              </w:rPr>
              <w:t xml:space="preserve">Framing theory states </w:t>
            </w:r>
            <w:r w:rsidRPr="007858ED">
              <w:rPr>
                <w:lang w:val="en-NL"/>
              </w:rPr>
              <w:t>how information is presented significantly influences how people perceive and react to it</w:t>
            </w:r>
            <w:r>
              <w:rPr>
                <w:lang w:val="en-NL"/>
              </w:rPr>
              <w:t xml:space="preserve">. Frame </w:t>
            </w:r>
            <w:r w:rsidRPr="007858ED">
              <w:rPr>
                <w:lang w:val="en-NL"/>
              </w:rPr>
              <w:t>influenc</w:t>
            </w:r>
            <w:r>
              <w:rPr>
                <w:lang w:val="en-NL"/>
              </w:rPr>
              <w:t>es</w:t>
            </w:r>
            <w:r w:rsidRPr="007858ED">
              <w:rPr>
                <w:lang w:val="en-NL"/>
              </w:rPr>
              <w:t xml:space="preserve"> the choices people make </w:t>
            </w:r>
            <w:r w:rsidR="008616C7">
              <w:rPr>
                <w:lang w:val="en-NL"/>
              </w:rPr>
              <w:t xml:space="preserve">and </w:t>
            </w:r>
            <w:r w:rsidRPr="007858ED">
              <w:rPr>
                <w:lang w:val="en-NL"/>
              </w:rPr>
              <w:t>how to process that information</w:t>
            </w:r>
            <w:r>
              <w:rPr>
                <w:lang w:val="en-NL"/>
              </w:rPr>
              <w:t xml:space="preserve"> framed. In my research</w:t>
            </w:r>
            <w:r w:rsidR="008616C7">
              <w:rPr>
                <w:lang w:val="en-NL"/>
              </w:rPr>
              <w:t>,</w:t>
            </w:r>
            <w:r>
              <w:rPr>
                <w:lang w:val="en-NL"/>
              </w:rPr>
              <w:t xml:space="preserve"> it is expected to </w:t>
            </w:r>
            <w:r w:rsidR="002C18F2">
              <w:rPr>
                <w:lang w:val="en-NL"/>
              </w:rPr>
              <w:t>s</w:t>
            </w:r>
            <w:r w:rsidR="002C18F2" w:rsidRPr="007858ED">
              <w:rPr>
                <w:lang w:val="en-NL"/>
              </w:rPr>
              <w:t>et</w:t>
            </w:r>
            <w:r w:rsidRPr="007858ED">
              <w:rPr>
                <w:lang w:val="en-NL"/>
              </w:rPr>
              <w:t xml:space="preserve"> the </w:t>
            </w:r>
            <w:r>
              <w:rPr>
                <w:lang w:val="en-NL"/>
              </w:rPr>
              <w:t>c</w:t>
            </w:r>
            <w:r w:rsidRPr="007858ED">
              <w:rPr>
                <w:lang w:val="en-NL"/>
              </w:rPr>
              <w:t>ontractual level</w:t>
            </w:r>
            <w:r w:rsidR="008616C7">
              <w:rPr>
                <w:lang w:val="en-NL"/>
              </w:rPr>
              <w:t>.</w:t>
            </w:r>
          </w:p>
          <w:p w14:paraId="750FF9DE" w14:textId="77777777" w:rsidR="000E468B" w:rsidRDefault="000E468B" w:rsidP="00F3205C">
            <w:pPr>
              <w:pStyle w:val="TabelleText"/>
              <w:snapToGrid w:val="0"/>
              <w:rPr>
                <w:lang w:val="en-NL"/>
              </w:rPr>
            </w:pPr>
          </w:p>
          <w:p w14:paraId="59AB91D0" w14:textId="18A42146" w:rsidR="000E468B" w:rsidRPr="00AA1459" w:rsidRDefault="000E468B" w:rsidP="000E468B">
            <w:pPr>
              <w:pStyle w:val="TabelleText"/>
              <w:snapToGrid w:val="0"/>
              <w:rPr>
                <w:b/>
                <w:bCs/>
              </w:rPr>
            </w:pPr>
            <w:r w:rsidRPr="00AA1459">
              <w:rPr>
                <w:b/>
                <w:bCs/>
              </w:rPr>
              <w:t xml:space="preserve">Construal Level Theory (CLT) </w:t>
            </w:r>
            <w:r w:rsidRPr="00AA1459">
              <w:rPr>
                <w:rStyle w:val="Strong"/>
                <w:color w:val="404040"/>
                <w:shd w:val="clear" w:color="auto" w:fill="FFFFFF"/>
              </w:rPr>
              <w:t>(</w:t>
            </w:r>
            <w:r w:rsidR="008616C7" w:rsidRPr="008616C7">
              <w:rPr>
                <w:rStyle w:val="Strong"/>
                <w:b w:val="0"/>
                <w:bCs w:val="0"/>
                <w:color w:val="404040"/>
                <w:shd w:val="clear" w:color="auto" w:fill="FFFFFF"/>
              </w:rPr>
              <w:t>Trope</w:t>
            </w:r>
            <w:r w:rsidR="008616C7">
              <w:rPr>
                <w:rStyle w:val="Strong"/>
                <w:b w:val="0"/>
                <w:bCs w:val="0"/>
                <w:color w:val="404040"/>
                <w:shd w:val="clear" w:color="auto" w:fill="FFFFFF"/>
              </w:rPr>
              <w:t xml:space="preserve"> &amp;</w:t>
            </w:r>
            <w:r w:rsidR="008616C7" w:rsidRPr="008616C7">
              <w:rPr>
                <w:rStyle w:val="Strong"/>
                <w:b w:val="0"/>
                <w:bCs w:val="0"/>
                <w:color w:val="404040"/>
                <w:shd w:val="clear" w:color="auto" w:fill="FFFFFF"/>
              </w:rPr>
              <w:t>Liberman</w:t>
            </w:r>
            <w:r w:rsidR="008616C7">
              <w:rPr>
                <w:rStyle w:val="Strong"/>
                <w:b w:val="0"/>
                <w:bCs w:val="0"/>
                <w:color w:val="404040"/>
                <w:shd w:val="clear" w:color="auto" w:fill="FFFFFF"/>
              </w:rPr>
              <w:t xml:space="preserve">, </w:t>
            </w:r>
            <w:r w:rsidR="008616C7" w:rsidRPr="008616C7">
              <w:rPr>
                <w:rStyle w:val="Strong"/>
                <w:b w:val="0"/>
                <w:bCs w:val="0"/>
                <w:color w:val="404040"/>
                <w:shd w:val="clear" w:color="auto" w:fill="FFFFFF"/>
              </w:rPr>
              <w:t>2010</w:t>
            </w:r>
            <w:r w:rsidRPr="008616C7">
              <w:rPr>
                <w:rStyle w:val="Strong"/>
                <w:b w:val="0"/>
                <w:bCs w:val="0"/>
                <w:color w:val="404040"/>
                <w:shd w:val="clear" w:color="auto" w:fill="FFFFFF"/>
              </w:rPr>
              <w:t>)</w:t>
            </w:r>
            <w:r w:rsidRPr="00AA1459">
              <w:rPr>
                <w:rStyle w:val="Strong"/>
                <w:color w:val="404040"/>
                <w:shd w:val="clear" w:color="auto" w:fill="FFFFFF"/>
              </w:rPr>
              <w:t xml:space="preserve"> </w:t>
            </w:r>
            <w:r w:rsidRPr="00AA1459">
              <w:rPr>
                <w:b/>
                <w:bCs/>
              </w:rPr>
              <w:t xml:space="preserve"> </w:t>
            </w:r>
          </w:p>
          <w:p w14:paraId="71BC2385" w14:textId="22682C97" w:rsidR="000E468B" w:rsidRPr="007858ED" w:rsidRDefault="000E468B" w:rsidP="000E468B">
            <w:pPr>
              <w:pStyle w:val="TabelleText"/>
              <w:snapToGrid w:val="0"/>
              <w:rPr>
                <w:lang w:val="en-NL"/>
              </w:rPr>
            </w:pPr>
            <w:r w:rsidRPr="00AA1459">
              <w:rPr>
                <w:rStyle w:val="Strong"/>
                <w:b w:val="0"/>
                <w:bCs w:val="0"/>
                <w:color w:val="404040"/>
                <w:shd w:val="clear" w:color="auto" w:fill="FFFFFF"/>
              </w:rPr>
              <w:t xml:space="preserve">CLT posits that psychological distance (temporal, spatial, social, or hypothetical) shifts cognition from concrete to abstract modes, mediated by mental representations. From an </w:t>
            </w:r>
            <w:proofErr w:type="spellStart"/>
            <w:r w:rsidRPr="00AA1459">
              <w:rPr>
                <w:rStyle w:val="Strong"/>
                <w:b w:val="0"/>
                <w:bCs w:val="0"/>
                <w:color w:val="404040"/>
                <w:shd w:val="clear" w:color="auto" w:fill="FFFFFF"/>
              </w:rPr>
              <w:t>enactivist</w:t>
            </w:r>
            <w:proofErr w:type="spellEnd"/>
            <w:r w:rsidRPr="00AA1459">
              <w:rPr>
                <w:rStyle w:val="Strong"/>
                <w:b w:val="0"/>
                <w:bCs w:val="0"/>
                <w:color w:val="404040"/>
                <w:shd w:val="clear" w:color="auto" w:fill="FFFFFF"/>
              </w:rPr>
              <w:t xml:space="preserve"> reinterpretation</w:t>
            </w:r>
            <w:r w:rsidR="008616C7">
              <w:rPr>
                <w:rStyle w:val="Strong"/>
                <w:b w:val="0"/>
                <w:bCs w:val="0"/>
                <w:color w:val="404040"/>
                <w:shd w:val="clear" w:color="auto" w:fill="FFFFFF"/>
              </w:rPr>
              <w:t>,</w:t>
            </w:r>
            <w:r w:rsidRPr="00AA1459">
              <w:rPr>
                <w:rStyle w:val="Strong"/>
                <w:b w:val="0"/>
                <w:bCs w:val="0"/>
                <w:color w:val="404040"/>
                <w:shd w:val="clear" w:color="auto" w:fill="FFFFFF"/>
              </w:rPr>
              <w:t xml:space="preserve"> I replace “representations” with</w:t>
            </w:r>
            <w:r w:rsidRPr="00AA1459">
              <w:rPr>
                <w:rStyle w:val="Strong"/>
                <w:color w:val="404040"/>
                <w:shd w:val="clear" w:color="auto" w:fill="FFFFFF"/>
              </w:rPr>
              <w:t> </w:t>
            </w:r>
            <w:r w:rsidRPr="00AA1459">
              <w:rPr>
                <w:rStyle w:val="Emphasis"/>
                <w:i w:val="0"/>
                <w:iCs w:val="0"/>
                <w:color w:val="404040"/>
                <w:shd w:val="clear" w:color="auto" w:fill="FFFFFF"/>
              </w:rPr>
              <w:t>variations in agent-environment coupling</w:t>
            </w:r>
            <w:r w:rsidRPr="00AA1459">
              <w:rPr>
                <w:rStyle w:val="Emphasis"/>
                <w:color w:val="404040"/>
                <w:shd w:val="clear" w:color="auto" w:fill="FFFFFF"/>
              </w:rPr>
              <w:t>.</w:t>
            </w:r>
          </w:p>
          <w:p w14:paraId="35032C48" w14:textId="6EEC1E62" w:rsidR="00F3205C" w:rsidRPr="007858ED" w:rsidRDefault="00F3205C" w:rsidP="007858ED">
            <w:pPr>
              <w:pStyle w:val="TabelleText"/>
              <w:snapToGrid w:val="0"/>
              <w:rPr>
                <w:lang w:val="en-NL"/>
              </w:rPr>
            </w:pPr>
          </w:p>
        </w:tc>
      </w:tr>
    </w:tbl>
    <w:p w14:paraId="3EAA3A2E" w14:textId="77777777" w:rsidR="00BC1DFE" w:rsidRDefault="00BC1DFE" w:rsidP="00220AEA">
      <w:pPr>
        <w:spacing w:before="0"/>
      </w:pPr>
    </w:p>
    <w:tbl>
      <w:tblPr>
        <w:tblW w:w="910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103"/>
      </w:tblGrid>
      <w:tr w:rsidR="00BC1DFE" w14:paraId="07F28C44" w14:textId="77777777" w:rsidTr="0085008A">
        <w:trPr>
          <w:trHeight w:val="452"/>
          <w:tblHeader/>
        </w:trPr>
        <w:tc>
          <w:tcPr>
            <w:tcW w:w="9103"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2386DDAA" w14:textId="77777777" w:rsidR="00BC1DFE" w:rsidRDefault="00D97F89">
            <w:pPr>
              <w:pStyle w:val="Tabellenberschrift"/>
            </w:pPr>
            <w:r>
              <w:lastRenderedPageBreak/>
              <w:t>4.2.5 Methods</w:t>
            </w:r>
          </w:p>
        </w:tc>
      </w:tr>
      <w:tr w:rsidR="00BC1DFE" w14:paraId="1C1F49D7" w14:textId="77777777">
        <w:trPr>
          <w:trHeight w:val="1984"/>
        </w:trPr>
        <w:tc>
          <w:tcPr>
            <w:tcW w:w="9103" w:type="dxa"/>
            <w:tcBorders>
              <w:left w:val="single" w:sz="2" w:space="0" w:color="808080"/>
              <w:bottom w:val="single" w:sz="2" w:space="0" w:color="808080"/>
              <w:right w:val="single" w:sz="2" w:space="0" w:color="808080"/>
            </w:tcBorders>
            <w:shd w:val="clear" w:color="auto" w:fill="auto"/>
            <w:tcMar>
              <w:left w:w="107" w:type="dxa"/>
            </w:tcMar>
          </w:tcPr>
          <w:p w14:paraId="290603A0" w14:textId="2081AE18" w:rsidR="009B0327" w:rsidRPr="008616C7" w:rsidRDefault="00AA1459">
            <w:pPr>
              <w:pStyle w:val="TabelleText"/>
              <w:snapToGrid w:val="0"/>
              <w:textAlignment w:val="center"/>
              <w:rPr>
                <w:i/>
                <w:iCs/>
              </w:rPr>
            </w:pPr>
            <w:r w:rsidRPr="00CE6812">
              <w:rPr>
                <w:b/>
                <w:bCs/>
              </w:rPr>
              <w:t>Predesigned fMRI experiment</w:t>
            </w:r>
            <w:r w:rsidR="00BC574D">
              <w:rPr>
                <w:b/>
                <w:bCs/>
              </w:rPr>
              <w:t>:</w:t>
            </w:r>
            <w:r w:rsidR="009B0327">
              <w:rPr>
                <w:b/>
                <w:bCs/>
              </w:rPr>
              <w:t xml:space="preserve"> </w:t>
            </w:r>
            <w:r w:rsidR="009B0327" w:rsidRPr="008616C7">
              <w:rPr>
                <w:i/>
                <w:iCs/>
              </w:rPr>
              <w:t>(I am only assisting)</w:t>
            </w:r>
          </w:p>
          <w:p w14:paraId="53E56EE5" w14:textId="62D1B70C" w:rsidR="00BC574D" w:rsidRPr="009B0327" w:rsidRDefault="009B0327">
            <w:pPr>
              <w:pStyle w:val="TabelleText"/>
              <w:snapToGrid w:val="0"/>
              <w:textAlignment w:val="center"/>
            </w:pPr>
            <w:r w:rsidRPr="009B0327">
              <w:t>Th</w:t>
            </w:r>
            <w:r w:rsidRPr="009B0327">
              <w:t>e</w:t>
            </w:r>
            <w:r w:rsidRPr="009B0327">
              <w:t xml:space="preserve"> fMRI study employs a within-subjects design where participants evaluate 54 climate-related statements (18 threat-oriented, 18 solution-oriented, 18 neutral) presented randomly for ≥45 seconds each, followed by ratings of threat/solution perception, valence, arousal, activation, and dominance via visual analog</w:t>
            </w:r>
            <w:r w:rsidR="008616C7">
              <w:t>ue</w:t>
            </w:r>
            <w:r w:rsidRPr="009B0327">
              <w:t xml:space="preserve"> scales (VAS). Electrophysiological and eye-tracking data are recorded during the task. Post-scan, participants complete psychological screenings (depression, anxiety, alexithymia, BIS/BAS) and climate-specific questionnaires (</w:t>
            </w:r>
            <w:proofErr w:type="spellStart"/>
            <w:r w:rsidRPr="009B0327">
              <w:t>s</w:t>
            </w:r>
            <w:r w:rsidR="008616C7">
              <w:t>c</w:t>
            </w:r>
            <w:r w:rsidRPr="009B0327">
              <w:t>epticism</w:t>
            </w:r>
            <w:proofErr w:type="spellEnd"/>
            <w:r w:rsidRPr="009B0327">
              <w:t>, environmental identity, prior engagement).</w:t>
            </w:r>
          </w:p>
          <w:p w14:paraId="420E5713" w14:textId="77777777" w:rsidR="00BC574D" w:rsidRDefault="00BC574D" w:rsidP="00BC574D">
            <w:pPr>
              <w:pStyle w:val="TabelleText"/>
              <w:snapToGrid w:val="0"/>
              <w:textAlignment w:val="center"/>
            </w:pPr>
          </w:p>
          <w:p w14:paraId="10BC1058" w14:textId="4C866C45" w:rsidR="00CE6812" w:rsidRPr="00804DE5" w:rsidRDefault="00CE6812" w:rsidP="00804DE5">
            <w:pPr>
              <w:rPr>
                <w:rFonts w:cs="Arial"/>
                <w:b/>
                <w:bCs/>
                <w:color w:val="000000"/>
              </w:rPr>
            </w:pPr>
            <w:r w:rsidRPr="00CE6812">
              <w:rPr>
                <w:b/>
                <w:bCs/>
              </w:rPr>
              <w:t>Data Processing Pipeline</w:t>
            </w:r>
            <w:r w:rsidR="00804DE5">
              <w:rPr>
                <w:b/>
                <w:bCs/>
              </w:rPr>
              <w:t xml:space="preserve"> </w:t>
            </w:r>
            <w:r w:rsidR="00804DE5" w:rsidRPr="00804DE5">
              <w:rPr>
                <w:rFonts w:cs="Arial"/>
                <w:b/>
                <w:bCs/>
                <w:color w:val="000000"/>
              </w:rPr>
              <w:t>(fMRIPrep/Nilearn)</w:t>
            </w:r>
          </w:p>
          <w:p w14:paraId="08FE60F1" w14:textId="21D9A650" w:rsidR="009B0327" w:rsidRDefault="00CE6812">
            <w:pPr>
              <w:pStyle w:val="TabelleText"/>
              <w:snapToGrid w:val="0"/>
              <w:textAlignment w:val="center"/>
              <w:rPr>
                <w:b/>
                <w:bCs/>
              </w:rPr>
            </w:pPr>
            <w:r w:rsidRPr="00CE6812">
              <w:rPr>
                <w:b/>
                <w:bCs/>
              </w:rPr>
              <w:t>Data Analysis</w:t>
            </w:r>
          </w:p>
          <w:p w14:paraId="29C4A18B" w14:textId="05F4356A" w:rsidR="00804DE5" w:rsidRPr="00804DE5" w:rsidRDefault="00804DE5" w:rsidP="00804DE5">
            <w:pPr>
              <w:pStyle w:val="TabelleText"/>
              <w:snapToGrid w:val="0"/>
              <w:textAlignment w:val="center"/>
              <w:rPr>
                <w:b/>
                <w:bCs/>
              </w:rPr>
            </w:pPr>
            <w:r w:rsidRPr="00804DE5">
              <w:rPr>
                <w:b/>
                <w:bCs/>
              </w:rPr>
              <w:t>Functional Connectivity (FC):</w:t>
            </w:r>
          </w:p>
          <w:p w14:paraId="743B2FB4" w14:textId="6FF1DDB3" w:rsidR="003A1E25" w:rsidRDefault="003A1E25" w:rsidP="008616C7">
            <w:pPr>
              <w:pStyle w:val="TabelleText"/>
              <w:numPr>
                <w:ilvl w:val="0"/>
                <w:numId w:val="27"/>
              </w:numPr>
              <w:snapToGrid w:val="0"/>
              <w:textAlignment w:val="center"/>
            </w:pPr>
            <w:r>
              <w:t>Denoising: Removing physiological noise and art</w:t>
            </w:r>
            <w:r w:rsidR="008616C7">
              <w:t>e</w:t>
            </w:r>
            <w:r>
              <w:t>fact removal</w:t>
            </w:r>
          </w:p>
          <w:p w14:paraId="063C2F8A" w14:textId="19267AA1" w:rsidR="00804DE5" w:rsidRPr="00804DE5" w:rsidRDefault="00804DE5" w:rsidP="008616C7">
            <w:pPr>
              <w:pStyle w:val="TabelleText"/>
              <w:numPr>
                <w:ilvl w:val="0"/>
                <w:numId w:val="27"/>
              </w:numPr>
              <w:snapToGrid w:val="0"/>
              <w:textAlignment w:val="center"/>
            </w:pPr>
            <w:r w:rsidRPr="00804DE5">
              <w:t>ROI-based: Schaefer-200 parcels (Yeo networks).</w:t>
            </w:r>
          </w:p>
          <w:p w14:paraId="4CCFB6AD" w14:textId="77777777" w:rsidR="00804DE5" w:rsidRPr="00804DE5" w:rsidRDefault="00804DE5" w:rsidP="008616C7">
            <w:pPr>
              <w:pStyle w:val="TabelleText"/>
              <w:numPr>
                <w:ilvl w:val="0"/>
                <w:numId w:val="27"/>
              </w:numPr>
              <w:snapToGrid w:val="0"/>
              <w:textAlignment w:val="center"/>
            </w:pPr>
            <w:r w:rsidRPr="00804DE5">
              <w:t>Edge definition: Fisher-z-transformed Pearson correlation between ROI time series.</w:t>
            </w:r>
          </w:p>
          <w:p w14:paraId="579FDEB1" w14:textId="77777777" w:rsidR="00804DE5" w:rsidRPr="00804DE5" w:rsidRDefault="00804DE5" w:rsidP="00804DE5">
            <w:pPr>
              <w:pStyle w:val="TabelleText"/>
              <w:snapToGrid w:val="0"/>
              <w:textAlignment w:val="center"/>
              <w:rPr>
                <w:b/>
                <w:bCs/>
              </w:rPr>
            </w:pPr>
          </w:p>
          <w:p w14:paraId="2B2F0FF5" w14:textId="646A9038" w:rsidR="00804DE5" w:rsidRPr="00804DE5" w:rsidRDefault="00804DE5" w:rsidP="00804DE5">
            <w:pPr>
              <w:pStyle w:val="TabelleText"/>
              <w:snapToGrid w:val="0"/>
              <w:textAlignment w:val="center"/>
              <w:rPr>
                <w:b/>
                <w:bCs/>
              </w:rPr>
            </w:pPr>
            <w:r w:rsidRPr="00804DE5">
              <w:rPr>
                <w:b/>
                <w:bCs/>
              </w:rPr>
              <w:t>Graph Theory</w:t>
            </w:r>
            <w:r w:rsidR="009B0327">
              <w:rPr>
                <w:b/>
                <w:bCs/>
              </w:rPr>
              <w:t xml:space="preserve"> Analysis</w:t>
            </w:r>
            <w:r w:rsidRPr="00804DE5">
              <w:rPr>
                <w:b/>
                <w:bCs/>
              </w:rPr>
              <w:t>:</w:t>
            </w:r>
          </w:p>
          <w:p w14:paraId="2C2D22D1" w14:textId="77777777" w:rsidR="00804DE5" w:rsidRPr="00804DE5" w:rsidRDefault="00804DE5" w:rsidP="00804DE5">
            <w:pPr>
              <w:pStyle w:val="TabelleText"/>
              <w:snapToGrid w:val="0"/>
              <w:textAlignment w:val="center"/>
              <w:rPr>
                <w:b/>
                <w:bCs/>
              </w:rPr>
            </w:pPr>
            <w:r w:rsidRPr="00804DE5">
              <w:rPr>
                <w:b/>
                <w:bCs/>
              </w:rPr>
              <w:t>Global metrics:</w:t>
            </w:r>
          </w:p>
          <w:p w14:paraId="3642FBF2" w14:textId="354A727F" w:rsidR="00085FE1" w:rsidRPr="00085FE1" w:rsidRDefault="00085FE1" w:rsidP="008616C7">
            <w:pPr>
              <w:pStyle w:val="TabelleText"/>
              <w:numPr>
                <w:ilvl w:val="0"/>
                <w:numId w:val="28"/>
              </w:numPr>
              <w:snapToGrid w:val="0"/>
              <w:textAlignment w:val="center"/>
            </w:pPr>
            <w:r w:rsidRPr="00085FE1">
              <w:rPr>
                <w:b/>
                <w:bCs/>
              </w:rPr>
              <w:t>Global efficiency</w:t>
            </w:r>
            <w:r w:rsidRPr="00085FE1">
              <w:t xml:space="preserve">: </w:t>
            </w:r>
            <w:r>
              <w:t>m</w:t>
            </w:r>
            <w:r w:rsidRPr="00085FE1">
              <w:t>easures how quickly information can travel across the entire brain network, with higher values indicating more efficient integration.</w:t>
            </w:r>
          </w:p>
          <w:p w14:paraId="196BF755" w14:textId="191F1057" w:rsidR="00085FE1" w:rsidRPr="00085FE1" w:rsidRDefault="00085FE1" w:rsidP="008616C7">
            <w:pPr>
              <w:pStyle w:val="TabelleText"/>
              <w:numPr>
                <w:ilvl w:val="0"/>
                <w:numId w:val="28"/>
              </w:numPr>
              <w:snapToGrid w:val="0"/>
              <w:textAlignment w:val="center"/>
            </w:pPr>
            <w:r w:rsidRPr="009B0327">
              <w:rPr>
                <w:b/>
                <w:bCs/>
              </w:rPr>
              <w:t>Small-</w:t>
            </w:r>
            <w:proofErr w:type="spellStart"/>
            <w:r w:rsidRPr="009B0327">
              <w:rPr>
                <w:b/>
                <w:bCs/>
              </w:rPr>
              <w:t>worldness</w:t>
            </w:r>
            <w:proofErr w:type="spellEnd"/>
            <w:r w:rsidRPr="009B0327">
              <w:rPr>
                <w:b/>
                <w:bCs/>
              </w:rPr>
              <w:t>:</w:t>
            </w:r>
            <w:r w:rsidRPr="00085FE1">
              <w:t xml:space="preserve"> Quantifies the balance between local clustering and global integration</w:t>
            </w:r>
            <w:r w:rsidR="009B0327">
              <w:t xml:space="preserve">, </w:t>
            </w:r>
            <w:r w:rsidRPr="00085FE1">
              <w:t>typical of healthy brain networks.</w:t>
            </w:r>
          </w:p>
          <w:p w14:paraId="3D335114" w14:textId="2DCA7739" w:rsidR="00085FE1" w:rsidRPr="00085FE1" w:rsidRDefault="00085FE1" w:rsidP="008616C7">
            <w:pPr>
              <w:pStyle w:val="TabelleText"/>
              <w:numPr>
                <w:ilvl w:val="0"/>
                <w:numId w:val="28"/>
              </w:numPr>
              <w:snapToGrid w:val="0"/>
              <w:textAlignment w:val="center"/>
            </w:pPr>
            <w:r w:rsidRPr="009B0327">
              <w:rPr>
                <w:b/>
                <w:bCs/>
              </w:rPr>
              <w:t>Hub resilience</w:t>
            </w:r>
            <w:r w:rsidRPr="00085FE1">
              <w:t>: Assesses how robust the network’s most central (hub) regions are to targeted disruptions, reflecting stability in information routing.</w:t>
            </w:r>
          </w:p>
          <w:p w14:paraId="033726EB" w14:textId="2566B0AD" w:rsidR="00804DE5" w:rsidRPr="00085FE1" w:rsidRDefault="00804DE5" w:rsidP="00804DE5">
            <w:pPr>
              <w:pStyle w:val="TabelleText"/>
              <w:snapToGrid w:val="0"/>
              <w:textAlignment w:val="center"/>
            </w:pPr>
          </w:p>
          <w:p w14:paraId="34DB6A83" w14:textId="73592489" w:rsidR="00085FE1" w:rsidRDefault="00085FE1" w:rsidP="00804DE5">
            <w:pPr>
              <w:pStyle w:val="TabelleText"/>
              <w:snapToGrid w:val="0"/>
              <w:textAlignment w:val="center"/>
            </w:pPr>
            <w:r w:rsidRPr="00085FE1">
              <w:t xml:space="preserve">If hubs are identified </w:t>
            </w:r>
            <w:r w:rsidR="009B0327" w:rsidRPr="00085FE1">
              <w:t>follow</w:t>
            </w:r>
            <w:r w:rsidR="009B0327">
              <w:t xml:space="preserve"> up investigation of</w:t>
            </w:r>
            <w:r w:rsidRPr="00085FE1">
              <w:t xml:space="preserve"> local measures.</w:t>
            </w:r>
          </w:p>
          <w:p w14:paraId="4DB44929" w14:textId="77777777" w:rsidR="00085FE1" w:rsidRPr="00804DE5" w:rsidRDefault="00085FE1" w:rsidP="00804DE5">
            <w:pPr>
              <w:pStyle w:val="TabelleText"/>
              <w:snapToGrid w:val="0"/>
              <w:textAlignment w:val="center"/>
            </w:pPr>
          </w:p>
          <w:p w14:paraId="2F16B53C" w14:textId="5E55F1DA" w:rsidR="00804DE5" w:rsidRDefault="00085FE1" w:rsidP="00804DE5">
            <w:pPr>
              <w:pStyle w:val="TabelleText"/>
              <w:snapToGrid w:val="0"/>
              <w:textAlignment w:val="center"/>
              <w:rPr>
                <w:b/>
                <w:bCs/>
              </w:rPr>
            </w:pPr>
            <w:r w:rsidRPr="009B0327">
              <w:rPr>
                <w:i/>
                <w:iCs/>
              </w:rPr>
              <w:t>Optional</w:t>
            </w:r>
            <w:r w:rsidR="009B0327" w:rsidRPr="009B0327">
              <w:rPr>
                <w:i/>
                <w:iCs/>
              </w:rPr>
              <w:t>:</w:t>
            </w:r>
            <w:r w:rsidRPr="009B0327">
              <w:rPr>
                <w:i/>
                <w:iCs/>
              </w:rPr>
              <w:t xml:space="preserve"> in case no measures are found in static</w:t>
            </w:r>
            <w:r w:rsidR="009B0327">
              <w:rPr>
                <w:i/>
                <w:iCs/>
              </w:rPr>
              <w:t xml:space="preserve"> state</w:t>
            </w:r>
            <w:r w:rsidRPr="009B0327">
              <w:rPr>
                <w:i/>
                <w:iCs/>
              </w:rPr>
              <w:t xml:space="preserve"> graph measures or if there is time left:</w:t>
            </w:r>
            <w:r>
              <w:rPr>
                <w:b/>
                <w:bCs/>
              </w:rPr>
              <w:t xml:space="preserve"> </w:t>
            </w:r>
            <w:r w:rsidR="00804DE5" w:rsidRPr="00804DE5">
              <w:rPr>
                <w:b/>
                <w:bCs/>
              </w:rPr>
              <w:t>Dynamic FC (Sliding window + k-means)</w:t>
            </w:r>
            <w:r w:rsidR="00992E70">
              <w:rPr>
                <w:b/>
                <w:bCs/>
              </w:rPr>
              <w:t xml:space="preserve"> </w:t>
            </w:r>
          </w:p>
          <w:p w14:paraId="047AB6BA" w14:textId="77777777" w:rsidR="00804DE5" w:rsidRDefault="00804DE5" w:rsidP="00804DE5">
            <w:pPr>
              <w:pStyle w:val="TabelleText"/>
              <w:snapToGrid w:val="0"/>
              <w:textAlignment w:val="center"/>
              <w:rPr>
                <w:b/>
                <w:bCs/>
              </w:rPr>
            </w:pPr>
          </w:p>
          <w:p w14:paraId="63D0DC7D" w14:textId="40C1C08B" w:rsidR="00804DE5" w:rsidRDefault="00804DE5" w:rsidP="00804DE5">
            <w:pPr>
              <w:pStyle w:val="TabelleText"/>
              <w:snapToGrid w:val="0"/>
              <w:textAlignment w:val="center"/>
              <w:rPr>
                <w:b/>
                <w:bCs/>
              </w:rPr>
            </w:pPr>
            <w:r>
              <w:rPr>
                <w:b/>
                <w:bCs/>
              </w:rPr>
              <w:t>Statistical Analysis</w:t>
            </w:r>
          </w:p>
          <w:p w14:paraId="47AF2815" w14:textId="77777777" w:rsidR="00804DE5" w:rsidRPr="00804DE5" w:rsidRDefault="00804DE5" w:rsidP="008616C7">
            <w:pPr>
              <w:pStyle w:val="TabelleText"/>
              <w:numPr>
                <w:ilvl w:val="0"/>
                <w:numId w:val="29"/>
              </w:numPr>
              <w:snapToGrid w:val="0"/>
              <w:textAlignment w:val="center"/>
            </w:pPr>
            <w:r w:rsidRPr="00804DE5">
              <w:t>Within-subject: Paired t-tests (threat vs. solution FC/graph metrics).</w:t>
            </w:r>
          </w:p>
          <w:p w14:paraId="2104FADE" w14:textId="77777777" w:rsidR="008616C7" w:rsidRDefault="00804DE5" w:rsidP="008616C7">
            <w:pPr>
              <w:pStyle w:val="TabelleText"/>
              <w:numPr>
                <w:ilvl w:val="0"/>
                <w:numId w:val="29"/>
              </w:numPr>
              <w:snapToGrid w:val="0"/>
              <w:textAlignment w:val="center"/>
            </w:pPr>
            <w:r w:rsidRPr="00804DE5">
              <w:t>Between-subject: Correlation of network changes with</w:t>
            </w:r>
            <w:r w:rsidR="008616C7">
              <w:t xml:space="preserve"> </w:t>
            </w:r>
            <w:r w:rsidR="00992E70">
              <w:t>climate care?</w:t>
            </w:r>
            <w:r w:rsidRPr="00804DE5">
              <w:t xml:space="preserve"> </w:t>
            </w:r>
          </w:p>
          <w:p w14:paraId="3EC8CFEF" w14:textId="729D8BB1" w:rsidR="00804DE5" w:rsidRPr="00804DE5" w:rsidRDefault="00804DE5" w:rsidP="008616C7">
            <w:pPr>
              <w:pStyle w:val="TabelleText"/>
              <w:snapToGrid w:val="0"/>
              <w:ind w:left="720"/>
              <w:textAlignment w:val="center"/>
            </w:pPr>
            <w:r w:rsidRPr="00804DE5">
              <w:t>(DMN modularity ↔ anxiety scores).</w:t>
            </w:r>
          </w:p>
          <w:p w14:paraId="16468ABB" w14:textId="7F52B39A" w:rsidR="00804DE5" w:rsidRPr="00804DE5" w:rsidRDefault="00804DE5" w:rsidP="008616C7">
            <w:pPr>
              <w:pStyle w:val="TabelleText"/>
              <w:numPr>
                <w:ilvl w:val="0"/>
                <w:numId w:val="29"/>
              </w:numPr>
              <w:snapToGrid w:val="0"/>
              <w:textAlignment w:val="center"/>
              <w:rPr>
                <w:b/>
                <w:bCs/>
              </w:rPr>
            </w:pPr>
            <w:r w:rsidRPr="00804DE5">
              <w:t>Multiple comparisons: FDR correction (p &lt; 0.05)</w:t>
            </w:r>
            <w:r w:rsidR="008616C7">
              <w:t xml:space="preserve"> in order </w:t>
            </w:r>
            <w:proofErr w:type="gramStart"/>
            <w:r w:rsidR="008616C7">
              <w:t xml:space="preserve">to </w:t>
            </w:r>
            <w:r w:rsidR="00992E70">
              <w:t xml:space="preserve"> remove</w:t>
            </w:r>
            <w:proofErr w:type="gramEnd"/>
            <w:r w:rsidR="00992E70">
              <w:t xml:space="preserve"> false positives</w:t>
            </w:r>
          </w:p>
          <w:p w14:paraId="15337905" w14:textId="77777777" w:rsidR="00804DE5" w:rsidRPr="00804DE5" w:rsidRDefault="00804DE5" w:rsidP="00804DE5">
            <w:pPr>
              <w:pStyle w:val="TabelleText"/>
              <w:snapToGrid w:val="0"/>
              <w:textAlignment w:val="center"/>
              <w:rPr>
                <w:b/>
                <w:bCs/>
              </w:rPr>
            </w:pPr>
          </w:p>
          <w:p w14:paraId="7EFBC772" w14:textId="62BA4F50" w:rsidR="00CE6812" w:rsidRPr="00085FE1" w:rsidRDefault="00CE6812" w:rsidP="00992E70">
            <w:pPr>
              <w:pStyle w:val="TabelleText"/>
              <w:snapToGrid w:val="0"/>
              <w:textAlignment w:val="center"/>
              <w:rPr>
                <w:b/>
                <w:bCs/>
              </w:rPr>
            </w:pPr>
            <w:r>
              <w:rPr>
                <w:b/>
                <w:bCs/>
              </w:rPr>
              <w:t>Data Interpretation</w:t>
            </w:r>
            <w:r w:rsidR="00085FE1">
              <w:rPr>
                <w:b/>
                <w:bCs/>
              </w:rPr>
              <w:t xml:space="preserve"> </w:t>
            </w:r>
            <w:r w:rsidR="008616C7">
              <w:rPr>
                <w:b/>
                <w:bCs/>
              </w:rPr>
              <w:t xml:space="preserve">Using </w:t>
            </w:r>
            <w:proofErr w:type="spellStart"/>
            <w:r w:rsidR="008616C7">
              <w:rPr>
                <w:b/>
                <w:bCs/>
              </w:rPr>
              <w:t>Enactivist</w:t>
            </w:r>
            <w:proofErr w:type="spellEnd"/>
            <w:r w:rsidR="008616C7">
              <w:rPr>
                <w:b/>
                <w:bCs/>
              </w:rPr>
              <w:t xml:space="preserve"> F</w:t>
            </w:r>
            <w:r w:rsidR="00085FE1">
              <w:rPr>
                <w:b/>
                <w:bCs/>
              </w:rPr>
              <w:t>ramework</w:t>
            </w:r>
          </w:p>
        </w:tc>
      </w:tr>
    </w:tbl>
    <w:p w14:paraId="77608675" w14:textId="77777777" w:rsidR="00BC1DFE" w:rsidRDefault="00BC1DFE" w:rsidP="00220AEA">
      <w:pPr>
        <w:spacing w:before="0"/>
      </w:pPr>
    </w:p>
    <w:tbl>
      <w:tblPr>
        <w:tblW w:w="910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103"/>
      </w:tblGrid>
      <w:tr w:rsidR="00BC1DFE" w14:paraId="7426BB15" w14:textId="77777777" w:rsidTr="0085008A">
        <w:trPr>
          <w:trHeight w:val="452"/>
          <w:tblHeader/>
        </w:trPr>
        <w:tc>
          <w:tcPr>
            <w:tcW w:w="9103"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4D13300A" w14:textId="77777777" w:rsidR="00BC1DFE" w:rsidRDefault="00D97F89">
            <w:pPr>
              <w:pStyle w:val="Tabellenberschrift"/>
            </w:pPr>
            <w:r>
              <w:t xml:space="preserve">4.2.6 </w:t>
            </w:r>
            <w:r w:rsidR="004A600B">
              <w:t xml:space="preserve"> Expected i</w:t>
            </w:r>
            <w:r>
              <w:t>nsights and findings</w:t>
            </w:r>
          </w:p>
        </w:tc>
      </w:tr>
      <w:tr w:rsidR="00BC1DFE" w14:paraId="247EA706" w14:textId="77777777">
        <w:trPr>
          <w:trHeight w:val="1984"/>
        </w:trPr>
        <w:tc>
          <w:tcPr>
            <w:tcW w:w="9103" w:type="dxa"/>
            <w:tcBorders>
              <w:left w:val="single" w:sz="2" w:space="0" w:color="808080"/>
              <w:bottom w:val="single" w:sz="2" w:space="0" w:color="808080"/>
              <w:right w:val="single" w:sz="2" w:space="0" w:color="808080"/>
            </w:tcBorders>
            <w:shd w:val="clear" w:color="auto" w:fill="auto"/>
            <w:tcMar>
              <w:left w:w="107" w:type="dxa"/>
            </w:tcMar>
          </w:tcPr>
          <w:p w14:paraId="0CE41177" w14:textId="2C9E4D43" w:rsidR="00BC1DFE" w:rsidRDefault="003A1E25" w:rsidP="003A1E25">
            <w:pPr>
              <w:pStyle w:val="TabelleText"/>
              <w:snapToGrid w:val="0"/>
              <w:textAlignment w:val="center"/>
              <w:rPr>
                <w:color w:val="auto"/>
              </w:rPr>
            </w:pPr>
            <w:r w:rsidRPr="003A1E25">
              <w:rPr>
                <w:color w:val="auto"/>
              </w:rPr>
              <w:t xml:space="preserve">I </w:t>
            </w:r>
            <w:r>
              <w:rPr>
                <w:color w:val="auto"/>
              </w:rPr>
              <w:t>expect to gain further insight</w:t>
            </w:r>
            <w:r w:rsidRPr="003A1E25">
              <w:rPr>
                <w:color w:val="auto"/>
              </w:rPr>
              <w:t xml:space="preserve"> </w:t>
            </w:r>
            <w:r w:rsidR="008616C7">
              <w:rPr>
                <w:color w:val="auto"/>
              </w:rPr>
              <w:t>into</w:t>
            </w:r>
            <w:r w:rsidRPr="003A1E25">
              <w:rPr>
                <w:color w:val="auto"/>
              </w:rPr>
              <w:t xml:space="preserve"> how brain network </w:t>
            </w:r>
            <w:proofErr w:type="gramStart"/>
            <w:r w:rsidRPr="003A1E25">
              <w:rPr>
                <w:color w:val="auto"/>
              </w:rPr>
              <w:t>organization changes to</w:t>
            </w:r>
            <w:proofErr w:type="gramEnd"/>
            <w:r w:rsidRPr="003A1E25">
              <w:rPr>
                <w:color w:val="auto"/>
              </w:rPr>
              <w:t xml:space="preserve"> process climate change news, and whether those changes differ based on how information is presented (threat vs solution</w:t>
            </w:r>
            <w:r w:rsidR="008616C7">
              <w:rPr>
                <w:color w:val="auto"/>
              </w:rPr>
              <w:t>-</w:t>
            </w:r>
            <w:r w:rsidRPr="003A1E25">
              <w:rPr>
                <w:color w:val="auto"/>
              </w:rPr>
              <w:t>oriented).</w:t>
            </w:r>
            <w:r>
              <w:rPr>
                <w:color w:val="auto"/>
              </w:rPr>
              <w:t xml:space="preserve"> Expected </w:t>
            </w:r>
            <w:r w:rsidR="005E17A0">
              <w:rPr>
                <w:color w:val="auto"/>
              </w:rPr>
              <w:t>f</w:t>
            </w:r>
            <w:r>
              <w:rPr>
                <w:color w:val="auto"/>
              </w:rPr>
              <w:t xml:space="preserve">indings would include </w:t>
            </w:r>
            <w:r w:rsidR="008616C7">
              <w:rPr>
                <w:color w:val="auto"/>
              </w:rPr>
              <w:t xml:space="preserve">a </w:t>
            </w:r>
            <w:r>
              <w:rPr>
                <w:color w:val="auto"/>
              </w:rPr>
              <w:t>collection of</w:t>
            </w:r>
            <w:r w:rsidR="009B0327">
              <w:rPr>
                <w:color w:val="auto"/>
              </w:rPr>
              <w:t xml:space="preserve"> graph measures</w:t>
            </w:r>
            <w:r w:rsidR="008616C7">
              <w:rPr>
                <w:color w:val="auto"/>
              </w:rPr>
              <w:t xml:space="preserve"> </w:t>
            </w:r>
            <w:r w:rsidR="005E17A0">
              <w:rPr>
                <w:color w:val="auto"/>
              </w:rPr>
              <w:t>that</w:t>
            </w:r>
            <w:r w:rsidRPr="003A1E25">
              <w:rPr>
                <w:color w:val="auto"/>
              </w:rPr>
              <w:t xml:space="preserve"> underly different brain network states, </w:t>
            </w:r>
            <w:r w:rsidR="005E17A0">
              <w:rPr>
                <w:color w:val="auto"/>
              </w:rPr>
              <w:t xml:space="preserve">followed by </w:t>
            </w:r>
            <w:r w:rsidR="008616C7">
              <w:rPr>
                <w:color w:val="auto"/>
              </w:rPr>
              <w:t xml:space="preserve">an </w:t>
            </w:r>
            <w:r w:rsidR="005E17A0">
              <w:rPr>
                <w:color w:val="auto"/>
              </w:rPr>
              <w:t>interpretation</w:t>
            </w:r>
            <w:r w:rsidRPr="003A1E25">
              <w:rPr>
                <w:color w:val="auto"/>
              </w:rPr>
              <w:t xml:space="preserve"> </w:t>
            </w:r>
            <w:r w:rsidR="008616C7">
              <w:rPr>
                <w:color w:val="auto"/>
              </w:rPr>
              <w:t xml:space="preserve">of </w:t>
            </w:r>
            <w:r w:rsidRPr="003A1E25">
              <w:rPr>
                <w:color w:val="auto"/>
              </w:rPr>
              <w:t xml:space="preserve">how those differences relate to the nature of the task. </w:t>
            </w:r>
            <w:proofErr w:type="gramStart"/>
            <w:r w:rsidRPr="003A1E25">
              <w:rPr>
                <w:color w:val="auto"/>
              </w:rPr>
              <w:t xml:space="preserve">I </w:t>
            </w:r>
            <w:r w:rsidR="008616C7">
              <w:rPr>
                <w:color w:val="auto"/>
              </w:rPr>
              <w:t xml:space="preserve"> am</w:t>
            </w:r>
            <w:proofErr w:type="gramEnd"/>
            <w:r w:rsidR="008616C7">
              <w:rPr>
                <w:color w:val="auto"/>
              </w:rPr>
              <w:t xml:space="preserve"> also attempting to see if</w:t>
            </w:r>
            <w:r w:rsidRPr="003A1E25">
              <w:rPr>
                <w:color w:val="auto"/>
              </w:rPr>
              <w:t xml:space="preserve"> there is </w:t>
            </w:r>
            <w:r w:rsidR="008616C7">
              <w:rPr>
                <w:color w:val="auto"/>
              </w:rPr>
              <w:t xml:space="preserve">a </w:t>
            </w:r>
            <w:r w:rsidRPr="003A1E25">
              <w:rPr>
                <w:color w:val="auto"/>
              </w:rPr>
              <w:t xml:space="preserve">measurable difference between </w:t>
            </w:r>
            <w:r w:rsidR="008616C7">
              <w:rPr>
                <w:color w:val="auto"/>
              </w:rPr>
              <w:t xml:space="preserve">the </w:t>
            </w:r>
            <w:r w:rsidRPr="003A1E25">
              <w:rPr>
                <w:color w:val="auto"/>
              </w:rPr>
              <w:t>resting state before and after the task</w:t>
            </w:r>
            <w:r w:rsidR="005E17A0">
              <w:rPr>
                <w:color w:val="auto"/>
              </w:rPr>
              <w:t xml:space="preserve">. </w:t>
            </w:r>
            <w:r w:rsidR="008616C7">
              <w:rPr>
                <w:color w:val="auto"/>
              </w:rPr>
              <w:t>More broadly</w:t>
            </w:r>
            <w:r w:rsidR="005E17A0">
              <w:rPr>
                <w:color w:val="auto"/>
              </w:rPr>
              <w:t xml:space="preserve">, </w:t>
            </w:r>
            <w:r w:rsidR="008616C7">
              <w:rPr>
                <w:color w:val="auto"/>
              </w:rPr>
              <w:t>findings are expected to provide some clues</w:t>
            </w:r>
            <w:r w:rsidR="005E17A0" w:rsidRPr="005E17A0">
              <w:rPr>
                <w:color w:val="auto"/>
              </w:rPr>
              <w:t xml:space="preserve"> </w:t>
            </w:r>
            <w:r w:rsidR="008616C7">
              <w:rPr>
                <w:color w:val="auto"/>
              </w:rPr>
              <w:t>ab</w:t>
            </w:r>
            <w:r w:rsidR="005E17A0" w:rsidRPr="005E17A0">
              <w:rPr>
                <w:color w:val="auto"/>
              </w:rPr>
              <w:t xml:space="preserve">out how the way we engage/are coupled with </w:t>
            </w:r>
            <w:r w:rsidR="008616C7">
              <w:rPr>
                <w:color w:val="auto"/>
              </w:rPr>
              <w:t xml:space="preserve">the </w:t>
            </w:r>
            <w:r w:rsidR="005E17A0" w:rsidRPr="005E17A0">
              <w:rPr>
                <w:color w:val="auto"/>
              </w:rPr>
              <w:t>environment is reflected in the brain</w:t>
            </w:r>
            <w:r w:rsidR="005E17A0">
              <w:rPr>
                <w:color w:val="auto"/>
              </w:rPr>
              <w:t>, especially in supposedly “representation-hungry” tasks.</w:t>
            </w:r>
          </w:p>
        </w:tc>
      </w:tr>
    </w:tbl>
    <w:p w14:paraId="29DA4BC6" w14:textId="77777777" w:rsidR="00BC1DFE" w:rsidRDefault="00BC1DFE" w:rsidP="00220AEA">
      <w:pPr>
        <w:spacing w:before="0"/>
        <w:rPr>
          <w:rFonts w:cs="Arial"/>
        </w:rPr>
      </w:pPr>
    </w:p>
    <w:tbl>
      <w:tblPr>
        <w:tblW w:w="910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103"/>
      </w:tblGrid>
      <w:tr w:rsidR="00BC1DFE" w14:paraId="445DC865" w14:textId="77777777" w:rsidTr="0085008A">
        <w:trPr>
          <w:trHeight w:val="452"/>
          <w:tblHeader/>
        </w:trPr>
        <w:tc>
          <w:tcPr>
            <w:tcW w:w="9103" w:type="dxa"/>
            <w:tcBorders>
              <w:top w:val="single" w:sz="2" w:space="0" w:color="808080"/>
              <w:left w:val="single" w:sz="2" w:space="0" w:color="808080"/>
              <w:bottom w:val="single" w:sz="2" w:space="0" w:color="808080"/>
              <w:right w:val="single" w:sz="2" w:space="0" w:color="808080"/>
            </w:tcBorders>
            <w:shd w:val="clear" w:color="auto" w:fill="auto"/>
            <w:tcMar>
              <w:left w:w="107" w:type="dxa"/>
            </w:tcMar>
          </w:tcPr>
          <w:p w14:paraId="3699C66B" w14:textId="77777777" w:rsidR="00BC1DFE" w:rsidRDefault="00D97F89">
            <w:pPr>
              <w:pStyle w:val="Tabellenberschrift"/>
            </w:pPr>
            <w:r>
              <w:lastRenderedPageBreak/>
              <w:t>4.2.7 Interdisciplinarity</w:t>
            </w:r>
          </w:p>
        </w:tc>
      </w:tr>
      <w:tr w:rsidR="00BC1DFE" w14:paraId="3BD5DFE9" w14:textId="77777777" w:rsidTr="008616C7">
        <w:trPr>
          <w:trHeight w:val="793"/>
        </w:trPr>
        <w:tc>
          <w:tcPr>
            <w:tcW w:w="9103" w:type="dxa"/>
            <w:tcBorders>
              <w:left w:val="single" w:sz="2" w:space="0" w:color="808080"/>
              <w:bottom w:val="single" w:sz="2" w:space="0" w:color="808080"/>
              <w:right w:val="single" w:sz="2" w:space="0" w:color="808080"/>
            </w:tcBorders>
            <w:shd w:val="clear" w:color="auto" w:fill="auto"/>
            <w:tcMar>
              <w:left w:w="107" w:type="dxa"/>
            </w:tcMar>
          </w:tcPr>
          <w:p w14:paraId="5CDD9625" w14:textId="62F9A12B" w:rsidR="00BC1DFE" w:rsidRDefault="005E17A0" w:rsidP="005815DD">
            <w:pPr>
              <w:pStyle w:val="TabelleText"/>
              <w:snapToGrid w:val="0"/>
              <w:textAlignment w:val="center"/>
              <w:rPr>
                <w:color w:val="auto"/>
              </w:rPr>
            </w:pPr>
            <w:r>
              <w:rPr>
                <w:color w:val="auto"/>
              </w:rPr>
              <w:t xml:space="preserve">One way to explain </w:t>
            </w:r>
            <w:r w:rsidR="008616C7">
              <w:rPr>
                <w:color w:val="auto"/>
              </w:rPr>
              <w:t xml:space="preserve">the </w:t>
            </w:r>
            <w:r>
              <w:rPr>
                <w:color w:val="auto"/>
              </w:rPr>
              <w:t>interdisciplinarity of my project would be to list the disciplines involved, stating that while I am doing network n</w:t>
            </w:r>
            <w:r w:rsidRPr="005E17A0">
              <w:rPr>
                <w:color w:val="auto"/>
              </w:rPr>
              <w:t>euroscience</w:t>
            </w:r>
            <w:r>
              <w:rPr>
                <w:color w:val="auto"/>
              </w:rPr>
              <w:t xml:space="preserve"> study the theoretical frame underlying the design and interpretation of the results takes equally from </w:t>
            </w:r>
            <w:r w:rsidRPr="005E17A0">
              <w:rPr>
                <w:color w:val="auto"/>
              </w:rPr>
              <w:t>philosophy, psychology, communication studies</w:t>
            </w:r>
            <w:r>
              <w:rPr>
                <w:color w:val="auto"/>
              </w:rPr>
              <w:t xml:space="preserve"> etc. </w:t>
            </w:r>
            <w:proofErr w:type="gramStart"/>
            <w:r w:rsidR="00093229">
              <w:rPr>
                <w:color w:val="auto"/>
              </w:rPr>
              <w:t>Alternatively</w:t>
            </w:r>
            <w:proofErr w:type="gramEnd"/>
            <w:r w:rsidR="00093229">
              <w:rPr>
                <w:color w:val="auto"/>
              </w:rPr>
              <w:t xml:space="preserve"> and closer to my interpretation of interdisciplinarity, is to do away with trying to trace each theory and method used to its proper discipline</w:t>
            </w:r>
            <w:r w:rsidR="008616C7">
              <w:rPr>
                <w:color w:val="auto"/>
              </w:rPr>
              <w:t>, instead</w:t>
            </w:r>
            <w:r w:rsidR="00093229">
              <w:rPr>
                <w:color w:val="auto"/>
              </w:rPr>
              <w:t xml:space="preserve"> stat</w:t>
            </w:r>
            <w:r w:rsidR="008616C7">
              <w:rPr>
                <w:color w:val="auto"/>
              </w:rPr>
              <w:t>ing</w:t>
            </w:r>
            <w:r w:rsidR="00093229">
              <w:rPr>
                <w:color w:val="auto"/>
              </w:rPr>
              <w:t xml:space="preserve"> that how I am organizing this project is underlined by cognitive science goal at large</w:t>
            </w:r>
            <w:r w:rsidR="00093229" w:rsidRPr="00093229">
              <w:rPr>
                <w:rFonts w:cs="Open Sans"/>
                <w:color w:val="auto"/>
              </w:rPr>
              <w:t>–</w:t>
            </w:r>
            <w:r w:rsidR="00093229">
              <w:rPr>
                <w:color w:val="auto"/>
              </w:rPr>
              <w:t xml:space="preserve">understanding how the mind works. Understanding how </w:t>
            </w:r>
            <w:r w:rsidR="00093229" w:rsidRPr="00093229">
              <w:rPr>
                <w:color w:val="auto"/>
              </w:rPr>
              <w:t xml:space="preserve">we engage/are coupled with </w:t>
            </w:r>
            <w:r w:rsidR="008616C7">
              <w:rPr>
                <w:color w:val="auto"/>
              </w:rPr>
              <w:t xml:space="preserve">the </w:t>
            </w:r>
            <w:r w:rsidR="00093229" w:rsidRPr="00093229">
              <w:rPr>
                <w:color w:val="auto"/>
              </w:rPr>
              <w:t>environment</w:t>
            </w:r>
            <w:r w:rsidR="00093229">
              <w:rPr>
                <w:color w:val="auto"/>
              </w:rPr>
              <w:t xml:space="preserve"> is </w:t>
            </w:r>
            <w:r w:rsidR="008616C7">
              <w:rPr>
                <w:color w:val="auto"/>
              </w:rPr>
              <w:t xml:space="preserve">a </w:t>
            </w:r>
            <w:r w:rsidR="00093229">
              <w:rPr>
                <w:color w:val="auto"/>
              </w:rPr>
              <w:t xml:space="preserve">big part of it. </w:t>
            </w:r>
            <w:r w:rsidR="00093229" w:rsidRPr="00093229">
              <w:rPr>
                <w:color w:val="auto"/>
              </w:rPr>
              <w:t xml:space="preserve">To answer that question fully, would require way more than just one functional connectivity analysis of a set of fMRI scans from one experimental design study, but </w:t>
            </w:r>
            <w:r w:rsidR="00093229">
              <w:rPr>
                <w:color w:val="auto"/>
              </w:rPr>
              <w:t xml:space="preserve">I do believe that </w:t>
            </w:r>
            <w:r w:rsidR="00093229" w:rsidRPr="00093229">
              <w:rPr>
                <w:color w:val="auto"/>
              </w:rPr>
              <w:t>the latter does lend itself to be used to probe into the big question by rephrasing it to fit the boundaries of the</w:t>
            </w:r>
            <w:r w:rsidR="00093229">
              <w:rPr>
                <w:color w:val="auto"/>
              </w:rPr>
              <w:t xml:space="preserve"> ongoing </w:t>
            </w:r>
            <w:r w:rsidR="00093229" w:rsidRPr="00093229">
              <w:rPr>
                <w:color w:val="auto"/>
              </w:rPr>
              <w:t xml:space="preserve">study </w:t>
            </w:r>
            <w:r w:rsidR="00093229">
              <w:rPr>
                <w:color w:val="auto"/>
              </w:rPr>
              <w:t>I am joining</w:t>
            </w:r>
            <w:r w:rsidR="00093229" w:rsidRPr="00093229">
              <w:rPr>
                <w:color w:val="auto"/>
              </w:rPr>
              <w:t>.</w:t>
            </w:r>
            <w:r w:rsidR="00093229">
              <w:rPr>
                <w:color w:val="auto"/>
              </w:rPr>
              <w:t xml:space="preserve"> For me</w:t>
            </w:r>
            <w:r w:rsidR="008616C7">
              <w:rPr>
                <w:color w:val="auto"/>
              </w:rPr>
              <w:t>,</w:t>
            </w:r>
            <w:r w:rsidR="00093229">
              <w:rPr>
                <w:color w:val="auto"/>
              </w:rPr>
              <w:t xml:space="preserve"> </w:t>
            </w:r>
            <w:r w:rsidR="005815DD">
              <w:rPr>
                <w:color w:val="auto"/>
              </w:rPr>
              <w:t>interdisciplinarity</w:t>
            </w:r>
            <w:r w:rsidR="00093229">
              <w:rPr>
                <w:color w:val="auto"/>
              </w:rPr>
              <w:t xml:space="preserve"> is about </w:t>
            </w:r>
            <w:r w:rsidR="005815DD">
              <w:rPr>
                <w:color w:val="auto"/>
              </w:rPr>
              <w:t>prioritizing</w:t>
            </w:r>
            <w:r w:rsidR="00093229">
              <w:rPr>
                <w:color w:val="auto"/>
              </w:rPr>
              <w:t xml:space="preserve"> problem</w:t>
            </w:r>
            <w:r w:rsidR="008616C7">
              <w:rPr>
                <w:color w:val="auto"/>
              </w:rPr>
              <w:t>s</w:t>
            </w:r>
            <w:r w:rsidR="00093229">
              <w:rPr>
                <w:color w:val="auto"/>
              </w:rPr>
              <w:t xml:space="preserve"> over discipline</w:t>
            </w:r>
            <w:r w:rsidR="005815DD">
              <w:rPr>
                <w:color w:val="auto"/>
              </w:rPr>
              <w:t xml:space="preserve">. </w:t>
            </w:r>
            <w:proofErr w:type="gramStart"/>
            <w:r w:rsidR="005815DD">
              <w:rPr>
                <w:color w:val="auto"/>
              </w:rPr>
              <w:t>Thus</w:t>
            </w:r>
            <w:proofErr w:type="gramEnd"/>
            <w:r w:rsidR="005815DD">
              <w:rPr>
                <w:color w:val="auto"/>
              </w:rPr>
              <w:t xml:space="preserve"> in this project</w:t>
            </w:r>
            <w:r w:rsidR="008616C7">
              <w:rPr>
                <w:color w:val="auto"/>
              </w:rPr>
              <w:t>,</w:t>
            </w:r>
            <w:r w:rsidR="005815DD">
              <w:rPr>
                <w:color w:val="auto"/>
              </w:rPr>
              <w:t xml:space="preserve"> I am </w:t>
            </w:r>
            <w:r w:rsidR="005815DD" w:rsidRPr="005815DD">
              <w:rPr>
                <w:color w:val="auto"/>
              </w:rPr>
              <w:t>treat</w:t>
            </w:r>
            <w:r w:rsidR="005815DD">
              <w:rPr>
                <w:color w:val="auto"/>
              </w:rPr>
              <w:t>ing</w:t>
            </w:r>
            <w:r w:rsidR="005815DD" w:rsidRPr="005815DD">
              <w:rPr>
                <w:color w:val="auto"/>
              </w:rPr>
              <w:t xml:space="preserve"> fMRI connectivity </w:t>
            </w:r>
            <w:r w:rsidR="008616C7">
              <w:rPr>
                <w:color w:val="auto"/>
              </w:rPr>
              <w:t xml:space="preserve">and graph theory </w:t>
            </w:r>
            <w:r w:rsidR="005815DD" w:rsidRPr="005815DD">
              <w:rPr>
                <w:color w:val="auto"/>
              </w:rPr>
              <w:t>not as an end goal</w:t>
            </w:r>
            <w:proofErr w:type="gramStart"/>
            <w:r w:rsidR="005815DD">
              <w:rPr>
                <w:color w:val="auto"/>
              </w:rPr>
              <w:t>, the answer to it all</w:t>
            </w:r>
            <w:proofErr w:type="gramEnd"/>
            <w:r w:rsidR="005815DD" w:rsidRPr="005815DD">
              <w:rPr>
                <w:color w:val="auto"/>
              </w:rPr>
              <w:t xml:space="preserve"> </w:t>
            </w:r>
            <w:r w:rsidR="005815DD">
              <w:rPr>
                <w:color w:val="auto"/>
              </w:rPr>
              <w:t xml:space="preserve">but as one of the available methods to provide (partial) answers to cognitive questions at hand. I would say that I am attempting to </w:t>
            </w:r>
            <w:proofErr w:type="gramStart"/>
            <w:r w:rsidR="005815DD">
              <w:rPr>
                <w:color w:val="auto"/>
              </w:rPr>
              <w:t>operationaliz</w:t>
            </w:r>
            <w:r w:rsidR="008A6A22">
              <w:rPr>
                <w:color w:val="auto"/>
              </w:rPr>
              <w:t>e</w:t>
            </w:r>
            <w:proofErr w:type="gramEnd"/>
            <w:r w:rsidR="008A6A22">
              <w:rPr>
                <w:color w:val="auto"/>
              </w:rPr>
              <w:t xml:space="preserve"> </w:t>
            </w:r>
            <w:proofErr w:type="spellStart"/>
            <w:r w:rsidR="005815DD">
              <w:rPr>
                <w:color w:val="auto"/>
              </w:rPr>
              <w:t>enactivism</w:t>
            </w:r>
            <w:proofErr w:type="spellEnd"/>
            <w:r w:rsidR="008616C7">
              <w:rPr>
                <w:color w:val="auto"/>
              </w:rPr>
              <w:t>.</w:t>
            </w:r>
          </w:p>
        </w:tc>
      </w:tr>
    </w:tbl>
    <w:p w14:paraId="16FBB8A7" w14:textId="77777777" w:rsidR="00BC1DFE" w:rsidRDefault="00BC1DFE" w:rsidP="00220AEA">
      <w:pPr>
        <w:spacing w:before="0"/>
        <w:rPr>
          <w:rFonts w:cs="Arial"/>
        </w:rPr>
      </w:pPr>
    </w:p>
    <w:tbl>
      <w:tblPr>
        <w:tblW w:w="910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103"/>
      </w:tblGrid>
      <w:tr w:rsidR="00AC1107" w14:paraId="3AD8D2E2" w14:textId="77777777" w:rsidTr="002B6D36">
        <w:trPr>
          <w:trHeight w:val="452"/>
          <w:tblHeader/>
        </w:trPr>
        <w:tc>
          <w:tcPr>
            <w:tcW w:w="9103" w:type="dxa"/>
            <w:tcBorders>
              <w:top w:val="single" w:sz="2" w:space="0" w:color="808080"/>
              <w:left w:val="single" w:sz="2" w:space="0" w:color="808080"/>
              <w:bottom w:val="single" w:sz="2" w:space="0" w:color="808080"/>
              <w:right w:val="single" w:sz="2" w:space="0" w:color="808080"/>
            </w:tcBorders>
            <w:shd w:val="clear" w:color="auto" w:fill="auto"/>
            <w:tcMar>
              <w:left w:w="107" w:type="dxa"/>
            </w:tcMar>
          </w:tcPr>
          <w:p w14:paraId="51E78B53" w14:textId="77777777" w:rsidR="00AC1107" w:rsidRDefault="00AC1107" w:rsidP="00AC1107">
            <w:pPr>
              <w:pStyle w:val="Tabellenberschrift"/>
            </w:pPr>
            <w:r>
              <w:t>4.2.8 Relation to cognitive science</w:t>
            </w:r>
          </w:p>
        </w:tc>
      </w:tr>
      <w:tr w:rsidR="00AC1107" w14:paraId="5E3E7BDF" w14:textId="77777777" w:rsidTr="002B6D36">
        <w:trPr>
          <w:trHeight w:val="1984"/>
        </w:trPr>
        <w:tc>
          <w:tcPr>
            <w:tcW w:w="9103" w:type="dxa"/>
            <w:tcBorders>
              <w:left w:val="single" w:sz="2" w:space="0" w:color="808080"/>
              <w:bottom w:val="single" w:sz="2" w:space="0" w:color="808080"/>
              <w:right w:val="single" w:sz="2" w:space="0" w:color="808080"/>
            </w:tcBorders>
            <w:shd w:val="clear" w:color="auto" w:fill="auto"/>
            <w:tcMar>
              <w:left w:w="107" w:type="dxa"/>
            </w:tcMar>
          </w:tcPr>
          <w:p w14:paraId="0C6B6CAA" w14:textId="1E1C2ADE" w:rsidR="008A6A22" w:rsidRDefault="008A6A22" w:rsidP="002B6D36">
            <w:pPr>
              <w:pStyle w:val="TabelleText"/>
              <w:snapToGrid w:val="0"/>
              <w:textAlignment w:val="center"/>
              <w:rPr>
                <w:color w:val="auto"/>
              </w:rPr>
            </w:pPr>
            <w:r>
              <w:rPr>
                <w:color w:val="auto"/>
              </w:rPr>
              <w:t>I already touch</w:t>
            </w:r>
            <w:r w:rsidR="008616C7">
              <w:rPr>
                <w:color w:val="auto"/>
              </w:rPr>
              <w:t>ed</w:t>
            </w:r>
            <w:r>
              <w:rPr>
                <w:color w:val="auto"/>
              </w:rPr>
              <w:t xml:space="preserve"> upon this point in the previous section, but for me</w:t>
            </w:r>
            <w:r w:rsidR="008616C7">
              <w:rPr>
                <w:color w:val="auto"/>
              </w:rPr>
              <w:t>,</w:t>
            </w:r>
            <w:r>
              <w:rPr>
                <w:color w:val="auto"/>
              </w:rPr>
              <w:t xml:space="preserve"> </w:t>
            </w:r>
            <w:r w:rsidR="008616C7">
              <w:rPr>
                <w:color w:val="auto"/>
              </w:rPr>
              <w:t>c</w:t>
            </w:r>
            <w:r>
              <w:rPr>
                <w:color w:val="auto"/>
              </w:rPr>
              <w:t xml:space="preserve">ognitive </w:t>
            </w:r>
            <w:r w:rsidR="008616C7">
              <w:rPr>
                <w:color w:val="auto"/>
              </w:rPr>
              <w:t>s</w:t>
            </w:r>
            <w:r>
              <w:rPr>
                <w:color w:val="auto"/>
              </w:rPr>
              <w:t xml:space="preserve">cience is about confronting problems of understanding cognition first and then looking for the available tools to answer it. It is not about finding the golden method to solve all the problems. Functional </w:t>
            </w:r>
            <w:r w:rsidR="008616C7">
              <w:rPr>
                <w:color w:val="auto"/>
              </w:rPr>
              <w:t>c</w:t>
            </w:r>
            <w:r>
              <w:rPr>
                <w:color w:val="auto"/>
              </w:rPr>
              <w:t xml:space="preserve">onnectivity and </w:t>
            </w:r>
            <w:r w:rsidR="008616C7">
              <w:rPr>
                <w:color w:val="auto"/>
              </w:rPr>
              <w:t xml:space="preserve">graph theory analysis </w:t>
            </w:r>
            <w:r>
              <w:rPr>
                <w:color w:val="auto"/>
              </w:rPr>
              <w:t xml:space="preserve">is </w:t>
            </w:r>
            <w:r w:rsidR="008616C7">
              <w:rPr>
                <w:color w:val="auto"/>
              </w:rPr>
              <w:t>in some way a</w:t>
            </w:r>
            <w:r>
              <w:rPr>
                <w:color w:val="auto"/>
              </w:rPr>
              <w:t xml:space="preserve"> reductionist method, but it does not have to lead to reductionist interpretations about human cognition. I</w:t>
            </w:r>
            <w:r w:rsidR="008616C7">
              <w:rPr>
                <w:color w:val="auto"/>
              </w:rPr>
              <w:t xml:space="preserve"> had this </w:t>
            </w:r>
            <w:r>
              <w:rPr>
                <w:color w:val="auto"/>
              </w:rPr>
              <w:t>quote saved in my notes:</w:t>
            </w:r>
          </w:p>
          <w:p w14:paraId="63BA4E95" w14:textId="77777777" w:rsidR="002046F2" w:rsidRDefault="002046F2" w:rsidP="002B6D36">
            <w:pPr>
              <w:pStyle w:val="TabelleText"/>
              <w:snapToGrid w:val="0"/>
              <w:textAlignment w:val="center"/>
              <w:rPr>
                <w:color w:val="auto"/>
              </w:rPr>
            </w:pPr>
          </w:p>
          <w:p w14:paraId="678FF445" w14:textId="77777777" w:rsidR="00AC1107" w:rsidRDefault="00835200" w:rsidP="002046F2">
            <w:pPr>
              <w:pStyle w:val="TabelleText"/>
              <w:snapToGrid w:val="0"/>
              <w:jc w:val="center"/>
              <w:textAlignment w:val="center"/>
              <w:rPr>
                <w:i/>
                <w:iCs/>
                <w:color w:val="auto"/>
              </w:rPr>
            </w:pPr>
            <w:r w:rsidRPr="002046F2">
              <w:rPr>
                <w:i/>
                <w:iCs/>
                <w:color w:val="auto"/>
              </w:rPr>
              <w:t>"Thompson and Varela portrayed the self as a legitimate, non-epiphenomenal object of empirical and quantitative inquiry, synthetically explainable in terms of mechanisms – the mechanisms of neuronal integration. It is on this basis that, converging with the non-substantialist approach inherited from its tradition, Varelian enaction challenges the Cartesian image of the self. It proposes to conceptualize the self no longer as a permanent, consistent center of conscious experience, but as a process – notably, a contingent, discontinuous, highly distributed process." (Ceruti &amp; Damiano, 2018)</w:t>
            </w:r>
          </w:p>
          <w:p w14:paraId="3BE622DC" w14:textId="77777777" w:rsidR="002046F2" w:rsidRPr="002046F2" w:rsidRDefault="002046F2" w:rsidP="002046F2">
            <w:pPr>
              <w:pStyle w:val="TabelleText"/>
              <w:snapToGrid w:val="0"/>
              <w:jc w:val="center"/>
              <w:textAlignment w:val="center"/>
              <w:rPr>
                <w:i/>
                <w:iCs/>
                <w:color w:val="auto"/>
              </w:rPr>
            </w:pPr>
          </w:p>
          <w:p w14:paraId="2B1EF8E0" w14:textId="75552714" w:rsidR="008A6A22" w:rsidRDefault="002046F2" w:rsidP="002B6D36">
            <w:pPr>
              <w:pStyle w:val="TabelleText"/>
              <w:snapToGrid w:val="0"/>
              <w:textAlignment w:val="center"/>
              <w:rPr>
                <w:color w:val="auto"/>
              </w:rPr>
            </w:pPr>
            <w:r>
              <w:t>I think of my study design as going in the direction of understanding these mechanisms of neuronal integration better.</w:t>
            </w:r>
          </w:p>
        </w:tc>
      </w:tr>
    </w:tbl>
    <w:p w14:paraId="1E22F354" w14:textId="77777777" w:rsidR="00AC1107" w:rsidRDefault="00AC1107">
      <w:pPr>
        <w:rPr>
          <w:rFonts w:cs="Arial"/>
        </w:rPr>
      </w:pPr>
    </w:p>
    <w:p w14:paraId="3DDDA4C6" w14:textId="77777777" w:rsidR="00BC1DFE" w:rsidRDefault="00D97F89">
      <w:pPr>
        <w:pStyle w:val="Heading2"/>
        <w:rPr>
          <w:rFonts w:ascii="Arial" w:hAnsi="Arial" w:cs="Arial"/>
        </w:rPr>
      </w:pPr>
      <w:r>
        <w:rPr>
          <w:rFonts w:ascii="Arial" w:hAnsi="Arial" w:cs="Arial"/>
        </w:rPr>
        <w:t>References</w:t>
      </w:r>
    </w:p>
    <w:tbl>
      <w:tblPr>
        <w:tblW w:w="8968" w:type="dxa"/>
        <w:tblInd w:w="133"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8968"/>
      </w:tblGrid>
      <w:tr w:rsidR="00BC1DFE" w14:paraId="7C552157" w14:textId="77777777">
        <w:trPr>
          <w:trHeight w:val="5049"/>
        </w:trPr>
        <w:tc>
          <w:tcPr>
            <w:tcW w:w="8968" w:type="dxa"/>
            <w:tcBorders>
              <w:top w:val="single" w:sz="2" w:space="0" w:color="808080"/>
              <w:left w:val="single" w:sz="2" w:space="0" w:color="808080"/>
              <w:bottom w:val="single" w:sz="2" w:space="0" w:color="808080"/>
              <w:right w:val="single" w:sz="2" w:space="0" w:color="808080"/>
            </w:tcBorders>
            <w:shd w:val="clear" w:color="auto" w:fill="auto"/>
            <w:tcMar>
              <w:left w:w="107" w:type="dxa"/>
            </w:tcMar>
          </w:tcPr>
          <w:p w14:paraId="7B070FCD" w14:textId="77777777" w:rsidR="00BC1DFE" w:rsidRDefault="00BC1DFE">
            <w:pPr>
              <w:pStyle w:val="TabelleText"/>
            </w:pPr>
          </w:p>
          <w:p w14:paraId="6C9F646F"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Pr>
                <w:rFonts w:eastAsia="Arial"/>
              </w:rPr>
              <w:t xml:space="preserve"> </w:t>
            </w:r>
            <w:r w:rsidR="00D97F89">
              <w:rPr>
                <w:rFonts w:eastAsia="Arial"/>
              </w:rPr>
              <w:t xml:space="preserve"> </w:t>
            </w:r>
            <w:r w:rsidRPr="008616C7">
              <w:rPr>
                <w:rFonts w:ascii="Times New Roman" w:eastAsia="Times New Roman" w:hAnsi="Times New Roman" w:cs="Times New Roman"/>
                <w:sz w:val="24"/>
                <w:szCs w:val="24"/>
                <w:lang w:val="en-NL" w:eastAsia="en-NL"/>
              </w:rPr>
              <w:t xml:space="preserve">Bassett, D. S., &amp; Bullmore, E. T. (2017). Small-World Brain Networks Revisited. </w:t>
            </w:r>
            <w:r w:rsidRPr="008616C7">
              <w:rPr>
                <w:rFonts w:ascii="Times New Roman" w:eastAsia="Times New Roman" w:hAnsi="Times New Roman" w:cs="Times New Roman"/>
                <w:i/>
                <w:iCs/>
                <w:sz w:val="24"/>
                <w:szCs w:val="24"/>
                <w:lang w:val="en-NL" w:eastAsia="en-NL"/>
              </w:rPr>
              <w:t>The Neuroscientist: A Review Journal Bringing Neurobiology, Neurology and Psychiatry</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23</w:t>
            </w:r>
            <w:r w:rsidRPr="008616C7">
              <w:rPr>
                <w:rFonts w:ascii="Times New Roman" w:eastAsia="Times New Roman" w:hAnsi="Times New Roman" w:cs="Times New Roman"/>
                <w:sz w:val="24"/>
                <w:szCs w:val="24"/>
                <w:lang w:val="en-NL" w:eastAsia="en-NL"/>
              </w:rPr>
              <w:t xml:space="preserve">(5), 499–516. </w:t>
            </w:r>
            <w:hyperlink r:id="rId9" w:history="1">
              <w:r w:rsidRPr="008616C7">
                <w:rPr>
                  <w:rFonts w:ascii="Times New Roman" w:eastAsia="Times New Roman" w:hAnsi="Times New Roman" w:cs="Times New Roman"/>
                  <w:color w:val="0000FF"/>
                  <w:sz w:val="24"/>
                  <w:szCs w:val="24"/>
                  <w:u w:val="single"/>
                  <w:lang w:val="en-NL" w:eastAsia="en-NL"/>
                </w:rPr>
                <w:t>https://doi.org/10.1177/1073858416667720</w:t>
              </w:r>
            </w:hyperlink>
          </w:p>
          <w:p w14:paraId="39DCE8BE"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Ceruti, M., &amp; Damiano, L. (2018). Plural Embodiment(s) of Mind. Genealogy and Guidelines for a Radically Embodied Approach to Mind and Consciousness. </w:t>
            </w:r>
            <w:r w:rsidRPr="008616C7">
              <w:rPr>
                <w:rFonts w:ascii="Times New Roman" w:eastAsia="Times New Roman" w:hAnsi="Times New Roman" w:cs="Times New Roman"/>
                <w:i/>
                <w:iCs/>
                <w:sz w:val="24"/>
                <w:szCs w:val="24"/>
                <w:lang w:val="en-NL" w:eastAsia="en-NL"/>
              </w:rPr>
              <w:t>Frontiers in Psychology</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9</w:t>
            </w:r>
            <w:r w:rsidRPr="008616C7">
              <w:rPr>
                <w:rFonts w:ascii="Times New Roman" w:eastAsia="Times New Roman" w:hAnsi="Times New Roman" w:cs="Times New Roman"/>
                <w:sz w:val="24"/>
                <w:szCs w:val="24"/>
                <w:lang w:val="en-NL" w:eastAsia="en-NL"/>
              </w:rPr>
              <w:t xml:space="preserve">. </w:t>
            </w:r>
            <w:hyperlink r:id="rId10" w:history="1">
              <w:r w:rsidRPr="008616C7">
                <w:rPr>
                  <w:rFonts w:ascii="Times New Roman" w:eastAsia="Times New Roman" w:hAnsi="Times New Roman" w:cs="Times New Roman"/>
                  <w:color w:val="0000FF"/>
                  <w:sz w:val="24"/>
                  <w:szCs w:val="24"/>
                  <w:u w:val="single"/>
                  <w:lang w:val="en-NL" w:eastAsia="en-NL"/>
                </w:rPr>
                <w:t>https://doi.org/10.3389/fpsyg.2018.02204</w:t>
              </w:r>
            </w:hyperlink>
          </w:p>
          <w:p w14:paraId="6AD98295"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Davey, C. G., Pujol, J., &amp; Harrison, B. J. (2016). Mapping the self in the brain’s default mode network. </w:t>
            </w:r>
            <w:proofErr w:type="spellStart"/>
            <w:r w:rsidRPr="008616C7">
              <w:rPr>
                <w:rFonts w:ascii="Times New Roman" w:eastAsia="Times New Roman" w:hAnsi="Times New Roman" w:cs="Times New Roman"/>
                <w:i/>
                <w:iCs/>
                <w:sz w:val="24"/>
                <w:szCs w:val="24"/>
                <w:lang w:val="en-NL" w:eastAsia="en-NL"/>
              </w:rPr>
              <w:t>NeuroImage</w:t>
            </w:r>
            <w:proofErr w:type="spellEnd"/>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132</w:t>
            </w:r>
            <w:r w:rsidRPr="008616C7">
              <w:rPr>
                <w:rFonts w:ascii="Times New Roman" w:eastAsia="Times New Roman" w:hAnsi="Times New Roman" w:cs="Times New Roman"/>
                <w:sz w:val="24"/>
                <w:szCs w:val="24"/>
                <w:lang w:val="en-NL" w:eastAsia="en-NL"/>
              </w:rPr>
              <w:t xml:space="preserve">, 390–397. </w:t>
            </w:r>
            <w:hyperlink r:id="rId11" w:history="1">
              <w:r w:rsidRPr="008616C7">
                <w:rPr>
                  <w:rFonts w:ascii="Times New Roman" w:eastAsia="Times New Roman" w:hAnsi="Times New Roman" w:cs="Times New Roman"/>
                  <w:color w:val="0000FF"/>
                  <w:sz w:val="24"/>
                  <w:szCs w:val="24"/>
                  <w:u w:val="single"/>
                  <w:lang w:val="en-NL" w:eastAsia="en-NL"/>
                </w:rPr>
                <w:t>https://doi.org/10.1016/j.neuroimage.2016.02.022</w:t>
              </w:r>
            </w:hyperlink>
          </w:p>
          <w:p w14:paraId="35738BDC"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Di Paolo, E. A., Buhrmann, T., &amp; Barandiaran, X. (2017). </w:t>
            </w:r>
            <w:r w:rsidRPr="008616C7">
              <w:rPr>
                <w:rFonts w:ascii="Times New Roman" w:eastAsia="Times New Roman" w:hAnsi="Times New Roman" w:cs="Times New Roman"/>
                <w:i/>
                <w:iCs/>
                <w:sz w:val="24"/>
                <w:szCs w:val="24"/>
                <w:lang w:val="en-NL" w:eastAsia="en-NL"/>
              </w:rPr>
              <w:t>Sensorimotor Life: An enactive proposal</w:t>
            </w:r>
            <w:r w:rsidRPr="008616C7">
              <w:rPr>
                <w:rFonts w:ascii="Times New Roman" w:eastAsia="Times New Roman" w:hAnsi="Times New Roman" w:cs="Times New Roman"/>
                <w:sz w:val="24"/>
                <w:szCs w:val="24"/>
                <w:lang w:val="en-NL" w:eastAsia="en-NL"/>
              </w:rPr>
              <w:t xml:space="preserve"> (First edition). OUP Oxford.</w:t>
            </w:r>
          </w:p>
          <w:p w14:paraId="2CC948F8"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Farahani, F. V., Karwowski, W., &amp; Lighthall, N. R. (2019). Application of Graph Theory for Identifying Connectivity Patterns in Human Brain Networks: A Systematic Review. </w:t>
            </w:r>
            <w:r w:rsidRPr="008616C7">
              <w:rPr>
                <w:rFonts w:ascii="Times New Roman" w:eastAsia="Times New Roman" w:hAnsi="Times New Roman" w:cs="Times New Roman"/>
                <w:i/>
                <w:iCs/>
                <w:sz w:val="24"/>
                <w:szCs w:val="24"/>
                <w:lang w:val="en-NL" w:eastAsia="en-NL"/>
              </w:rPr>
              <w:t>Frontiers in Neuroscience</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13</w:t>
            </w:r>
            <w:r w:rsidRPr="008616C7">
              <w:rPr>
                <w:rFonts w:ascii="Times New Roman" w:eastAsia="Times New Roman" w:hAnsi="Times New Roman" w:cs="Times New Roman"/>
                <w:sz w:val="24"/>
                <w:szCs w:val="24"/>
                <w:lang w:val="en-NL" w:eastAsia="en-NL"/>
              </w:rPr>
              <w:t xml:space="preserve">, 585. </w:t>
            </w:r>
            <w:hyperlink r:id="rId12" w:history="1">
              <w:r w:rsidRPr="008616C7">
                <w:rPr>
                  <w:rFonts w:ascii="Times New Roman" w:eastAsia="Times New Roman" w:hAnsi="Times New Roman" w:cs="Times New Roman"/>
                  <w:color w:val="0000FF"/>
                  <w:sz w:val="24"/>
                  <w:szCs w:val="24"/>
                  <w:u w:val="single"/>
                  <w:lang w:val="en-NL" w:eastAsia="en-NL"/>
                </w:rPr>
                <w:t>https://doi.org/10.3389/fnins.2019.00585</w:t>
              </w:r>
            </w:hyperlink>
          </w:p>
          <w:p w14:paraId="410127F6"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Hassett, J. D., Craig, B. T., </w:t>
            </w:r>
            <w:proofErr w:type="spellStart"/>
            <w:r w:rsidRPr="008616C7">
              <w:rPr>
                <w:rFonts w:ascii="Times New Roman" w:eastAsia="Times New Roman" w:hAnsi="Times New Roman" w:cs="Times New Roman"/>
                <w:sz w:val="24"/>
                <w:szCs w:val="24"/>
                <w:lang w:val="en-NL" w:eastAsia="en-NL"/>
              </w:rPr>
              <w:t>Hilderley</w:t>
            </w:r>
            <w:proofErr w:type="spellEnd"/>
            <w:r w:rsidRPr="008616C7">
              <w:rPr>
                <w:rFonts w:ascii="Times New Roman" w:eastAsia="Times New Roman" w:hAnsi="Times New Roman" w:cs="Times New Roman"/>
                <w:sz w:val="24"/>
                <w:szCs w:val="24"/>
                <w:lang w:val="en-NL" w:eastAsia="en-NL"/>
              </w:rPr>
              <w:t xml:space="preserve">, A., Kinney-Lang, E., Yeates, K. O., MacMaster, F. P., Miller, J., Noel, M., Brooks, B. L., Barlow, K., Lebel, C., Kirton, A., &amp; Carlson, </w:t>
            </w:r>
            <w:r w:rsidRPr="008616C7">
              <w:rPr>
                <w:rFonts w:ascii="Times New Roman" w:eastAsia="Times New Roman" w:hAnsi="Times New Roman" w:cs="Times New Roman"/>
                <w:sz w:val="24"/>
                <w:szCs w:val="24"/>
                <w:lang w:val="en-NL" w:eastAsia="en-NL"/>
              </w:rPr>
              <w:lastRenderedPageBreak/>
              <w:t xml:space="preserve">H. L. (2024). Development of the whole-brain functional connectome explored via graph theory analysis. </w:t>
            </w:r>
            <w:r w:rsidRPr="008616C7">
              <w:rPr>
                <w:rFonts w:ascii="Times New Roman" w:eastAsia="Times New Roman" w:hAnsi="Times New Roman" w:cs="Times New Roman"/>
                <w:i/>
                <w:iCs/>
                <w:sz w:val="24"/>
                <w:szCs w:val="24"/>
                <w:lang w:val="en-NL" w:eastAsia="en-NL"/>
              </w:rPr>
              <w:t>Aperture Neuro</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4</w:t>
            </w:r>
            <w:r w:rsidRPr="008616C7">
              <w:rPr>
                <w:rFonts w:ascii="Times New Roman" w:eastAsia="Times New Roman" w:hAnsi="Times New Roman" w:cs="Times New Roman"/>
                <w:sz w:val="24"/>
                <w:szCs w:val="24"/>
                <w:lang w:val="en-NL" w:eastAsia="en-NL"/>
              </w:rPr>
              <w:t xml:space="preserve">. </w:t>
            </w:r>
            <w:hyperlink r:id="rId13" w:history="1">
              <w:r w:rsidRPr="008616C7">
                <w:rPr>
                  <w:rFonts w:ascii="Times New Roman" w:eastAsia="Times New Roman" w:hAnsi="Times New Roman" w:cs="Times New Roman"/>
                  <w:color w:val="0000FF"/>
                  <w:sz w:val="24"/>
                  <w:szCs w:val="24"/>
                  <w:u w:val="single"/>
                  <w:lang w:val="en-NL" w:eastAsia="en-NL"/>
                </w:rPr>
                <w:t>https://doi.org/10.52294/001c.124565</w:t>
              </w:r>
            </w:hyperlink>
          </w:p>
          <w:p w14:paraId="6466E859"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Hutchins, E. (2014). The cultural ecosystem of human cognition. </w:t>
            </w:r>
            <w:r w:rsidRPr="008616C7">
              <w:rPr>
                <w:rFonts w:ascii="Times New Roman" w:eastAsia="Times New Roman" w:hAnsi="Times New Roman" w:cs="Times New Roman"/>
                <w:i/>
                <w:iCs/>
                <w:sz w:val="24"/>
                <w:szCs w:val="24"/>
                <w:lang w:val="en-NL" w:eastAsia="en-NL"/>
              </w:rPr>
              <w:t>Philosophical Psychology</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27</w:t>
            </w:r>
            <w:r w:rsidRPr="008616C7">
              <w:rPr>
                <w:rFonts w:ascii="Times New Roman" w:eastAsia="Times New Roman" w:hAnsi="Times New Roman" w:cs="Times New Roman"/>
                <w:sz w:val="24"/>
                <w:szCs w:val="24"/>
                <w:lang w:val="en-NL" w:eastAsia="en-NL"/>
              </w:rPr>
              <w:t xml:space="preserve">(1), 34–49. </w:t>
            </w:r>
            <w:hyperlink r:id="rId14" w:history="1">
              <w:r w:rsidRPr="008616C7">
                <w:rPr>
                  <w:rFonts w:ascii="Times New Roman" w:eastAsia="Times New Roman" w:hAnsi="Times New Roman" w:cs="Times New Roman"/>
                  <w:color w:val="0000FF"/>
                  <w:sz w:val="24"/>
                  <w:szCs w:val="24"/>
                  <w:u w:val="single"/>
                  <w:lang w:val="en-NL" w:eastAsia="en-NL"/>
                </w:rPr>
                <w:t>https://doi.org/10.1080/09515089.2013.830548</w:t>
              </w:r>
            </w:hyperlink>
          </w:p>
          <w:p w14:paraId="5AEC9252"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Maiella, R., La Malva, P., Marchetti, D., Pomarico, E., Di Crosta, A., Palumbo, R., </w:t>
            </w:r>
            <w:proofErr w:type="spellStart"/>
            <w:r w:rsidRPr="008616C7">
              <w:rPr>
                <w:rFonts w:ascii="Times New Roman" w:eastAsia="Times New Roman" w:hAnsi="Times New Roman" w:cs="Times New Roman"/>
                <w:sz w:val="24"/>
                <w:szCs w:val="24"/>
                <w:lang w:val="en-NL" w:eastAsia="en-NL"/>
              </w:rPr>
              <w:t>Cetara</w:t>
            </w:r>
            <w:proofErr w:type="spellEnd"/>
            <w:r w:rsidRPr="008616C7">
              <w:rPr>
                <w:rFonts w:ascii="Times New Roman" w:eastAsia="Times New Roman" w:hAnsi="Times New Roman" w:cs="Times New Roman"/>
                <w:sz w:val="24"/>
                <w:szCs w:val="24"/>
                <w:lang w:val="en-NL" w:eastAsia="en-NL"/>
              </w:rPr>
              <w:t xml:space="preserve">, L., Di Domenico, A., &amp; Verrocchio, M. C. (2020). The Psychological Distance and Climate Change: A Systematic Review on the Mitigation and Adaptation </w:t>
            </w:r>
            <w:proofErr w:type="spellStart"/>
            <w:r w:rsidRPr="008616C7">
              <w:rPr>
                <w:rFonts w:ascii="Times New Roman" w:eastAsia="Times New Roman" w:hAnsi="Times New Roman" w:cs="Times New Roman"/>
                <w:sz w:val="24"/>
                <w:szCs w:val="24"/>
                <w:lang w:val="en-NL" w:eastAsia="en-NL"/>
              </w:rPr>
              <w:t>Behaviors</w:t>
            </w:r>
            <w:proofErr w:type="spellEnd"/>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Frontiers in Psychology</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11</w:t>
            </w:r>
            <w:r w:rsidRPr="008616C7">
              <w:rPr>
                <w:rFonts w:ascii="Times New Roman" w:eastAsia="Times New Roman" w:hAnsi="Times New Roman" w:cs="Times New Roman"/>
                <w:sz w:val="24"/>
                <w:szCs w:val="24"/>
                <w:lang w:val="en-NL" w:eastAsia="en-NL"/>
              </w:rPr>
              <w:t xml:space="preserve">. </w:t>
            </w:r>
            <w:hyperlink r:id="rId15" w:history="1">
              <w:r w:rsidRPr="008616C7">
                <w:rPr>
                  <w:rFonts w:ascii="Times New Roman" w:eastAsia="Times New Roman" w:hAnsi="Times New Roman" w:cs="Times New Roman"/>
                  <w:color w:val="0000FF"/>
                  <w:sz w:val="24"/>
                  <w:szCs w:val="24"/>
                  <w:u w:val="single"/>
                  <w:lang w:val="en-NL" w:eastAsia="en-NL"/>
                </w:rPr>
                <w:t>https://doi.org/10.3389/fpsyg.2020.568899</w:t>
              </w:r>
            </w:hyperlink>
          </w:p>
          <w:p w14:paraId="40B63486"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Menon, V. (2023). 20 years of the default mode network: A review and synthesis. </w:t>
            </w:r>
            <w:r w:rsidRPr="008616C7">
              <w:rPr>
                <w:rFonts w:ascii="Times New Roman" w:eastAsia="Times New Roman" w:hAnsi="Times New Roman" w:cs="Times New Roman"/>
                <w:i/>
                <w:iCs/>
                <w:sz w:val="24"/>
                <w:szCs w:val="24"/>
                <w:lang w:val="en-NL" w:eastAsia="en-NL"/>
              </w:rPr>
              <w:t>Neuron</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111</w:t>
            </w:r>
            <w:r w:rsidRPr="008616C7">
              <w:rPr>
                <w:rFonts w:ascii="Times New Roman" w:eastAsia="Times New Roman" w:hAnsi="Times New Roman" w:cs="Times New Roman"/>
                <w:sz w:val="24"/>
                <w:szCs w:val="24"/>
                <w:lang w:val="en-NL" w:eastAsia="en-NL"/>
              </w:rPr>
              <w:t xml:space="preserve">(16), 2469–2487. </w:t>
            </w:r>
            <w:hyperlink r:id="rId16" w:history="1">
              <w:r w:rsidRPr="008616C7">
                <w:rPr>
                  <w:rFonts w:ascii="Times New Roman" w:eastAsia="Times New Roman" w:hAnsi="Times New Roman" w:cs="Times New Roman"/>
                  <w:color w:val="0000FF"/>
                  <w:sz w:val="24"/>
                  <w:szCs w:val="24"/>
                  <w:u w:val="single"/>
                  <w:lang w:val="en-NL" w:eastAsia="en-NL"/>
                </w:rPr>
                <w:t>https://doi.org/10.1016/j.neuron.2023.04.023</w:t>
              </w:r>
            </w:hyperlink>
          </w:p>
          <w:p w14:paraId="2909BF44"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Oliver, M. B., Raney, A. A., &amp; Bryant, J. (Eds.). (2020). News Framing Theory and Research. In </w:t>
            </w:r>
            <w:r w:rsidRPr="008616C7">
              <w:rPr>
                <w:rFonts w:ascii="Times New Roman" w:eastAsia="Times New Roman" w:hAnsi="Times New Roman" w:cs="Times New Roman"/>
                <w:i/>
                <w:iCs/>
                <w:sz w:val="24"/>
                <w:szCs w:val="24"/>
                <w:lang w:val="en-NL" w:eastAsia="en-NL"/>
              </w:rPr>
              <w:t>Media effects: Advances in theory and research</w:t>
            </w:r>
            <w:r w:rsidRPr="008616C7">
              <w:rPr>
                <w:rFonts w:ascii="Times New Roman" w:eastAsia="Times New Roman" w:hAnsi="Times New Roman" w:cs="Times New Roman"/>
                <w:sz w:val="24"/>
                <w:szCs w:val="24"/>
                <w:lang w:val="en-NL" w:eastAsia="en-NL"/>
              </w:rPr>
              <w:t xml:space="preserve"> (Fourth edition, pp. 51–69). Routledge, Taylor &amp; Francis Group.</w:t>
            </w:r>
          </w:p>
          <w:p w14:paraId="75FB4B39"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Rubinov, M., &amp; </w:t>
            </w:r>
            <w:proofErr w:type="spellStart"/>
            <w:r w:rsidRPr="008616C7">
              <w:rPr>
                <w:rFonts w:ascii="Times New Roman" w:eastAsia="Times New Roman" w:hAnsi="Times New Roman" w:cs="Times New Roman"/>
                <w:sz w:val="24"/>
                <w:szCs w:val="24"/>
                <w:lang w:val="en-NL" w:eastAsia="en-NL"/>
              </w:rPr>
              <w:t>Sporns</w:t>
            </w:r>
            <w:proofErr w:type="spellEnd"/>
            <w:r w:rsidRPr="008616C7">
              <w:rPr>
                <w:rFonts w:ascii="Times New Roman" w:eastAsia="Times New Roman" w:hAnsi="Times New Roman" w:cs="Times New Roman"/>
                <w:sz w:val="24"/>
                <w:szCs w:val="24"/>
                <w:lang w:val="en-NL" w:eastAsia="en-NL"/>
              </w:rPr>
              <w:t xml:space="preserve">, O. (2010). Complex network measures of brain connectivity: Uses and interpretations. </w:t>
            </w:r>
            <w:proofErr w:type="spellStart"/>
            <w:r w:rsidRPr="008616C7">
              <w:rPr>
                <w:rFonts w:ascii="Times New Roman" w:eastAsia="Times New Roman" w:hAnsi="Times New Roman" w:cs="Times New Roman"/>
                <w:i/>
                <w:iCs/>
                <w:sz w:val="24"/>
                <w:szCs w:val="24"/>
                <w:lang w:val="en-NL" w:eastAsia="en-NL"/>
              </w:rPr>
              <w:t>NeuroImage</w:t>
            </w:r>
            <w:proofErr w:type="spellEnd"/>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52</w:t>
            </w:r>
            <w:r w:rsidRPr="008616C7">
              <w:rPr>
                <w:rFonts w:ascii="Times New Roman" w:eastAsia="Times New Roman" w:hAnsi="Times New Roman" w:cs="Times New Roman"/>
                <w:sz w:val="24"/>
                <w:szCs w:val="24"/>
                <w:lang w:val="en-NL" w:eastAsia="en-NL"/>
              </w:rPr>
              <w:t xml:space="preserve">(3), 1059–1069. </w:t>
            </w:r>
            <w:hyperlink r:id="rId17" w:history="1">
              <w:r w:rsidRPr="008616C7">
                <w:rPr>
                  <w:rFonts w:ascii="Times New Roman" w:eastAsia="Times New Roman" w:hAnsi="Times New Roman" w:cs="Times New Roman"/>
                  <w:color w:val="0000FF"/>
                  <w:sz w:val="24"/>
                  <w:szCs w:val="24"/>
                  <w:u w:val="single"/>
                  <w:lang w:val="en-NL" w:eastAsia="en-NL"/>
                </w:rPr>
                <w:t>https://doi.org/10.1016/j.neuroimage.2009.10.003</w:t>
              </w:r>
            </w:hyperlink>
          </w:p>
          <w:p w14:paraId="4481BA66"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Santoro, A., Battiston, F., Lucas, M., Petri, G., &amp; Amico, E. (2024). </w:t>
            </w:r>
            <w:proofErr w:type="gramStart"/>
            <w:r w:rsidRPr="008616C7">
              <w:rPr>
                <w:rFonts w:ascii="Times New Roman" w:eastAsia="Times New Roman" w:hAnsi="Times New Roman" w:cs="Times New Roman"/>
                <w:sz w:val="24"/>
                <w:szCs w:val="24"/>
                <w:lang w:val="en-NL" w:eastAsia="en-NL"/>
              </w:rPr>
              <w:t>Higher-order</w:t>
            </w:r>
            <w:proofErr w:type="gramEnd"/>
            <w:r w:rsidRPr="008616C7">
              <w:rPr>
                <w:rFonts w:ascii="Times New Roman" w:eastAsia="Times New Roman" w:hAnsi="Times New Roman" w:cs="Times New Roman"/>
                <w:sz w:val="24"/>
                <w:szCs w:val="24"/>
                <w:lang w:val="en-NL" w:eastAsia="en-NL"/>
              </w:rPr>
              <w:t xml:space="preserve"> </w:t>
            </w:r>
            <w:proofErr w:type="spellStart"/>
            <w:r w:rsidRPr="008616C7">
              <w:rPr>
                <w:rFonts w:ascii="Times New Roman" w:eastAsia="Times New Roman" w:hAnsi="Times New Roman" w:cs="Times New Roman"/>
                <w:sz w:val="24"/>
                <w:szCs w:val="24"/>
                <w:lang w:val="en-NL" w:eastAsia="en-NL"/>
              </w:rPr>
              <w:t>connectomics</w:t>
            </w:r>
            <w:proofErr w:type="spellEnd"/>
            <w:r w:rsidRPr="008616C7">
              <w:rPr>
                <w:rFonts w:ascii="Times New Roman" w:eastAsia="Times New Roman" w:hAnsi="Times New Roman" w:cs="Times New Roman"/>
                <w:sz w:val="24"/>
                <w:szCs w:val="24"/>
                <w:lang w:val="en-NL" w:eastAsia="en-NL"/>
              </w:rPr>
              <w:t xml:space="preserve"> of human brain function reveals local topological signatures of task decoding, individual identification, and </w:t>
            </w:r>
            <w:proofErr w:type="spellStart"/>
            <w:r w:rsidRPr="008616C7">
              <w:rPr>
                <w:rFonts w:ascii="Times New Roman" w:eastAsia="Times New Roman" w:hAnsi="Times New Roman" w:cs="Times New Roman"/>
                <w:sz w:val="24"/>
                <w:szCs w:val="24"/>
                <w:lang w:val="en-NL" w:eastAsia="en-NL"/>
              </w:rPr>
              <w:t>behavior</w:t>
            </w:r>
            <w:proofErr w:type="spellEnd"/>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Nature Communications</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15</w:t>
            </w:r>
            <w:r w:rsidRPr="008616C7">
              <w:rPr>
                <w:rFonts w:ascii="Times New Roman" w:eastAsia="Times New Roman" w:hAnsi="Times New Roman" w:cs="Times New Roman"/>
                <w:sz w:val="24"/>
                <w:szCs w:val="24"/>
                <w:lang w:val="en-NL" w:eastAsia="en-NL"/>
              </w:rPr>
              <w:t xml:space="preserve">(1), 10244. </w:t>
            </w:r>
            <w:hyperlink r:id="rId18" w:history="1">
              <w:r w:rsidRPr="008616C7">
                <w:rPr>
                  <w:rFonts w:ascii="Times New Roman" w:eastAsia="Times New Roman" w:hAnsi="Times New Roman" w:cs="Times New Roman"/>
                  <w:color w:val="0000FF"/>
                  <w:sz w:val="24"/>
                  <w:szCs w:val="24"/>
                  <w:u w:val="single"/>
                  <w:lang w:val="en-NL" w:eastAsia="en-NL"/>
                </w:rPr>
                <w:t>https://doi.org/10.1038/s41467-024-54472-y</w:t>
              </w:r>
            </w:hyperlink>
          </w:p>
          <w:p w14:paraId="3FD8BC16"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Schimmelpfennig, J., Topczewski, J., Zajkowski, W., &amp; Jankowiak-Siuda, K. (2023). The role of the salience network in cognitive and affective deficits. </w:t>
            </w:r>
            <w:r w:rsidRPr="008616C7">
              <w:rPr>
                <w:rFonts w:ascii="Times New Roman" w:eastAsia="Times New Roman" w:hAnsi="Times New Roman" w:cs="Times New Roman"/>
                <w:i/>
                <w:iCs/>
                <w:sz w:val="24"/>
                <w:szCs w:val="24"/>
                <w:lang w:val="en-NL" w:eastAsia="en-NL"/>
              </w:rPr>
              <w:t>Frontiers in Human Neuroscience</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17</w:t>
            </w:r>
            <w:r w:rsidRPr="008616C7">
              <w:rPr>
                <w:rFonts w:ascii="Times New Roman" w:eastAsia="Times New Roman" w:hAnsi="Times New Roman" w:cs="Times New Roman"/>
                <w:sz w:val="24"/>
                <w:szCs w:val="24"/>
                <w:lang w:val="en-NL" w:eastAsia="en-NL"/>
              </w:rPr>
              <w:t xml:space="preserve">, 1133367. </w:t>
            </w:r>
            <w:hyperlink r:id="rId19" w:history="1">
              <w:r w:rsidRPr="008616C7">
                <w:rPr>
                  <w:rFonts w:ascii="Times New Roman" w:eastAsia="Times New Roman" w:hAnsi="Times New Roman" w:cs="Times New Roman"/>
                  <w:color w:val="0000FF"/>
                  <w:sz w:val="24"/>
                  <w:szCs w:val="24"/>
                  <w:u w:val="single"/>
                  <w:lang w:val="en-NL" w:eastAsia="en-NL"/>
                </w:rPr>
                <w:t>https://doi.org/10.3389/fnhum.2023.1133367</w:t>
              </w:r>
            </w:hyperlink>
          </w:p>
          <w:p w14:paraId="78B47A72"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Sepúlveda-Pedro, M. A. (2024). Sense-Making in the Wild: The Historical and Ecological Depth of Enactive Processes of Life and Cognition. </w:t>
            </w:r>
            <w:r w:rsidRPr="008616C7">
              <w:rPr>
                <w:rFonts w:ascii="Times New Roman" w:eastAsia="Times New Roman" w:hAnsi="Times New Roman" w:cs="Times New Roman"/>
                <w:i/>
                <w:iCs/>
                <w:sz w:val="24"/>
                <w:szCs w:val="24"/>
                <w:lang w:val="en-NL" w:eastAsia="en-NL"/>
              </w:rPr>
              <w:t xml:space="preserve">Adaptive </w:t>
            </w:r>
            <w:proofErr w:type="spellStart"/>
            <w:r w:rsidRPr="008616C7">
              <w:rPr>
                <w:rFonts w:ascii="Times New Roman" w:eastAsia="Times New Roman" w:hAnsi="Times New Roman" w:cs="Times New Roman"/>
                <w:i/>
                <w:iCs/>
                <w:sz w:val="24"/>
                <w:szCs w:val="24"/>
                <w:lang w:val="en-NL" w:eastAsia="en-NL"/>
              </w:rPr>
              <w:t>Behavior</w:t>
            </w:r>
            <w:proofErr w:type="spellEnd"/>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32</w:t>
            </w:r>
            <w:r w:rsidRPr="008616C7">
              <w:rPr>
                <w:rFonts w:ascii="Times New Roman" w:eastAsia="Times New Roman" w:hAnsi="Times New Roman" w:cs="Times New Roman"/>
                <w:sz w:val="24"/>
                <w:szCs w:val="24"/>
                <w:lang w:val="en-NL" w:eastAsia="en-NL"/>
              </w:rPr>
              <w:t xml:space="preserve">(2), 117–136. </w:t>
            </w:r>
            <w:hyperlink r:id="rId20" w:history="1">
              <w:r w:rsidRPr="008616C7">
                <w:rPr>
                  <w:rFonts w:ascii="Times New Roman" w:eastAsia="Times New Roman" w:hAnsi="Times New Roman" w:cs="Times New Roman"/>
                  <w:color w:val="0000FF"/>
                  <w:sz w:val="24"/>
                  <w:szCs w:val="24"/>
                  <w:u w:val="single"/>
                  <w:lang w:val="en-NL" w:eastAsia="en-NL"/>
                </w:rPr>
                <w:t>https://doi.org/10.1177/10597123231190153</w:t>
              </w:r>
            </w:hyperlink>
          </w:p>
          <w:p w14:paraId="3ECA5B2E"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Trope, Y., &amp; Liberman, N. (2010). Construal-Level Theory of Psychological Distance. </w:t>
            </w:r>
            <w:r w:rsidRPr="008616C7">
              <w:rPr>
                <w:rFonts w:ascii="Times New Roman" w:eastAsia="Times New Roman" w:hAnsi="Times New Roman" w:cs="Times New Roman"/>
                <w:i/>
                <w:iCs/>
                <w:sz w:val="24"/>
                <w:szCs w:val="24"/>
                <w:lang w:val="en-NL" w:eastAsia="en-NL"/>
              </w:rPr>
              <w:t>Psychological Review</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117</w:t>
            </w:r>
            <w:r w:rsidRPr="008616C7">
              <w:rPr>
                <w:rFonts w:ascii="Times New Roman" w:eastAsia="Times New Roman" w:hAnsi="Times New Roman" w:cs="Times New Roman"/>
                <w:sz w:val="24"/>
                <w:szCs w:val="24"/>
                <w:lang w:val="en-NL" w:eastAsia="en-NL"/>
              </w:rPr>
              <w:t xml:space="preserve">(2), 440–463. </w:t>
            </w:r>
            <w:hyperlink r:id="rId21" w:history="1">
              <w:r w:rsidRPr="008616C7">
                <w:rPr>
                  <w:rFonts w:ascii="Times New Roman" w:eastAsia="Times New Roman" w:hAnsi="Times New Roman" w:cs="Times New Roman"/>
                  <w:color w:val="0000FF"/>
                  <w:sz w:val="24"/>
                  <w:szCs w:val="24"/>
                  <w:u w:val="single"/>
                  <w:lang w:val="en-NL" w:eastAsia="en-NL"/>
                </w:rPr>
                <w:t>https://doi.org/10.1037/a0018963</w:t>
              </w:r>
            </w:hyperlink>
          </w:p>
          <w:p w14:paraId="7418BF9C" w14:textId="77777777" w:rsidR="008616C7" w:rsidRPr="008616C7" w:rsidRDefault="008616C7" w:rsidP="008616C7">
            <w:pPr>
              <w:suppressAutoHyphens w:val="0"/>
              <w:spacing w:before="0" w:line="240" w:lineRule="auto"/>
              <w:ind w:left="604" w:hanging="604"/>
              <w:rPr>
                <w:rFonts w:ascii="Times New Roman" w:eastAsia="Times New Roman" w:hAnsi="Times New Roman" w:cs="Times New Roman"/>
                <w:sz w:val="24"/>
                <w:szCs w:val="24"/>
                <w:lang w:val="en-NL" w:eastAsia="en-NL"/>
              </w:rPr>
            </w:pPr>
            <w:r w:rsidRPr="008616C7">
              <w:rPr>
                <w:rFonts w:ascii="Times New Roman" w:eastAsia="Times New Roman" w:hAnsi="Times New Roman" w:cs="Times New Roman"/>
                <w:sz w:val="24"/>
                <w:szCs w:val="24"/>
                <w:lang w:val="en-NL" w:eastAsia="en-NL"/>
              </w:rPr>
              <w:t xml:space="preserve">Wang, S., Hurlstone, M. J., Leviston, Z., Walker, I., &amp; Lawrence, C. (2021). Construal-level theory and psychological distancing: Implications for grand environmental challenges. </w:t>
            </w:r>
            <w:r w:rsidRPr="008616C7">
              <w:rPr>
                <w:rFonts w:ascii="Times New Roman" w:eastAsia="Times New Roman" w:hAnsi="Times New Roman" w:cs="Times New Roman"/>
                <w:i/>
                <w:iCs/>
                <w:sz w:val="24"/>
                <w:szCs w:val="24"/>
                <w:lang w:val="en-NL" w:eastAsia="en-NL"/>
              </w:rPr>
              <w:t>One Earth</w:t>
            </w:r>
            <w:r w:rsidRPr="008616C7">
              <w:rPr>
                <w:rFonts w:ascii="Times New Roman" w:eastAsia="Times New Roman" w:hAnsi="Times New Roman" w:cs="Times New Roman"/>
                <w:sz w:val="24"/>
                <w:szCs w:val="24"/>
                <w:lang w:val="en-NL" w:eastAsia="en-NL"/>
              </w:rPr>
              <w:t xml:space="preserve">, </w:t>
            </w:r>
            <w:r w:rsidRPr="008616C7">
              <w:rPr>
                <w:rFonts w:ascii="Times New Roman" w:eastAsia="Times New Roman" w:hAnsi="Times New Roman" w:cs="Times New Roman"/>
                <w:i/>
                <w:iCs/>
                <w:sz w:val="24"/>
                <w:szCs w:val="24"/>
                <w:lang w:val="en-NL" w:eastAsia="en-NL"/>
              </w:rPr>
              <w:t>4</w:t>
            </w:r>
            <w:r w:rsidRPr="008616C7">
              <w:rPr>
                <w:rFonts w:ascii="Times New Roman" w:eastAsia="Times New Roman" w:hAnsi="Times New Roman" w:cs="Times New Roman"/>
                <w:sz w:val="24"/>
                <w:szCs w:val="24"/>
                <w:lang w:val="en-NL" w:eastAsia="en-NL"/>
              </w:rPr>
              <w:t xml:space="preserve">(4), 482–486. </w:t>
            </w:r>
            <w:hyperlink r:id="rId22" w:history="1">
              <w:r w:rsidRPr="008616C7">
                <w:rPr>
                  <w:rFonts w:ascii="Times New Roman" w:eastAsia="Times New Roman" w:hAnsi="Times New Roman" w:cs="Times New Roman"/>
                  <w:color w:val="0000FF"/>
                  <w:sz w:val="24"/>
                  <w:szCs w:val="24"/>
                  <w:u w:val="single"/>
                  <w:lang w:val="en-NL" w:eastAsia="en-NL"/>
                </w:rPr>
                <w:t>https://doi.org/10.1016/j.oneear.2021.03.009</w:t>
              </w:r>
            </w:hyperlink>
          </w:p>
          <w:p w14:paraId="0C2ED95B" w14:textId="747BC3F2" w:rsidR="00BC1DFE" w:rsidRDefault="00BC1DFE" w:rsidP="008616C7">
            <w:pPr>
              <w:pStyle w:val="TabelleText"/>
              <w:rPr>
                <w:rFonts w:eastAsia="Arial"/>
                <w:color w:val="auto"/>
              </w:rPr>
            </w:pPr>
          </w:p>
        </w:tc>
      </w:tr>
    </w:tbl>
    <w:p w14:paraId="68ED0A07" w14:textId="77777777" w:rsidR="00BC1DFE" w:rsidRDefault="00BC1DFE">
      <w:pPr>
        <w:pStyle w:val="Heading1"/>
        <w:numPr>
          <w:ilvl w:val="0"/>
          <w:numId w:val="0"/>
        </w:numPr>
        <w:ind w:left="432"/>
      </w:pPr>
    </w:p>
    <w:p w14:paraId="68A69F75" w14:textId="77777777" w:rsidR="00BC1DFE" w:rsidRDefault="00D97F89">
      <w:pPr>
        <w:pStyle w:val="Heading1"/>
        <w:numPr>
          <w:ilvl w:val="0"/>
          <w:numId w:val="0"/>
        </w:numPr>
        <w:ind w:left="431" w:hanging="431"/>
      </w:pPr>
      <w:r>
        <w:br w:type="page"/>
      </w:r>
    </w:p>
    <w:p w14:paraId="5B404171" w14:textId="77777777" w:rsidR="00BC1DFE" w:rsidRDefault="004303C8" w:rsidP="00241CD4">
      <w:pPr>
        <w:pStyle w:val="Heading1"/>
      </w:pPr>
      <w:r>
        <w:lastRenderedPageBreak/>
        <w:t>Structure, outline of chapter</w:t>
      </w:r>
      <w:r w:rsidR="00D97F89">
        <w:t xml:space="preserve"> titles, and guiding questions</w:t>
      </w:r>
    </w:p>
    <w:p w14:paraId="4B1B6225" w14:textId="77777777" w:rsidR="00BC1DFE" w:rsidRPr="00F545CC" w:rsidRDefault="00BC1DFE">
      <w:pPr>
        <w:pStyle w:val="TabelleText"/>
      </w:pPr>
    </w:p>
    <w:p w14:paraId="7490F3F7" w14:textId="786AB72D" w:rsidR="00F545CC" w:rsidRPr="00F545CC" w:rsidRDefault="00F545CC" w:rsidP="00F545CC">
      <w:pPr>
        <w:pStyle w:val="NormalWeb"/>
        <w:shd w:val="clear" w:color="auto" w:fill="EEEEEE"/>
        <w:spacing w:before="40" w:line="240" w:lineRule="auto"/>
        <w:rPr>
          <w:rFonts w:ascii="Arial" w:hAnsi="Arial" w:cs="Arial"/>
          <w:sz w:val="20"/>
          <w:szCs w:val="20"/>
          <w:lang w:val="en-US"/>
        </w:rPr>
      </w:pPr>
      <w:r w:rsidRPr="00F545CC">
        <w:rPr>
          <w:rFonts w:ascii="Arial" w:hAnsi="Arial" w:cs="Arial"/>
          <w:b/>
          <w:bCs/>
          <w:color w:val="000000"/>
          <w:sz w:val="20"/>
          <w:szCs w:val="20"/>
          <w:lang w:val="en-US"/>
        </w:rPr>
        <w:t>1</w:t>
      </w:r>
      <w:r w:rsidR="002D4E4D">
        <w:rPr>
          <w:rFonts w:ascii="Arial" w:hAnsi="Arial" w:cs="Arial"/>
          <w:b/>
          <w:bCs/>
          <w:color w:val="000000"/>
          <w:sz w:val="20"/>
          <w:szCs w:val="20"/>
          <w:lang w:val="en-US"/>
        </w:rPr>
        <w:t xml:space="preserve"> Introduction</w:t>
      </w:r>
      <w:r w:rsidRPr="00F545CC">
        <w:rPr>
          <w:rFonts w:ascii="Arial" w:hAnsi="Arial" w:cs="Arial"/>
          <w:b/>
          <w:bCs/>
          <w:color w:val="000000"/>
          <w:sz w:val="20"/>
          <w:szCs w:val="20"/>
          <w:lang w:val="en-US"/>
        </w:rPr>
        <w:t xml:space="preserve"> </w:t>
      </w:r>
    </w:p>
    <w:p w14:paraId="73D4F185" w14:textId="7C641860" w:rsidR="00F545CC" w:rsidRPr="00646696" w:rsidRDefault="002D4E4D" w:rsidP="002D4E4D">
      <w:pPr>
        <w:pStyle w:val="NormalWeb"/>
        <w:shd w:val="clear" w:color="auto" w:fill="EEEEEE"/>
        <w:spacing w:before="40" w:line="240" w:lineRule="auto"/>
        <w:rPr>
          <w:rFonts w:ascii="Arial" w:hAnsi="Arial" w:cs="Arial"/>
          <w:sz w:val="20"/>
          <w:szCs w:val="20"/>
          <w:lang w:val="en-US"/>
        </w:rPr>
      </w:pPr>
      <w:r w:rsidRPr="00646696">
        <w:rPr>
          <w:rFonts w:ascii="Arial" w:hAnsi="Arial" w:cs="Arial"/>
          <w:color w:val="000000"/>
          <w:sz w:val="20"/>
          <w:szCs w:val="20"/>
          <w:lang w:val="en-US"/>
        </w:rPr>
        <w:t>What is the study about in the context of cognitive science</w:t>
      </w:r>
    </w:p>
    <w:p w14:paraId="4B426DE2" w14:textId="00744681" w:rsidR="00F545CC" w:rsidRPr="00646696" w:rsidRDefault="00F545CC" w:rsidP="00F545CC">
      <w:pPr>
        <w:pStyle w:val="NormalWeb"/>
        <w:shd w:val="clear" w:color="auto" w:fill="EEEEEE"/>
        <w:spacing w:before="40" w:line="240" w:lineRule="auto"/>
        <w:rPr>
          <w:rFonts w:ascii="Arial" w:hAnsi="Arial" w:cs="Arial"/>
          <w:sz w:val="20"/>
          <w:szCs w:val="20"/>
          <w:lang w:val="en-US"/>
        </w:rPr>
      </w:pPr>
      <w:r w:rsidRPr="00646696">
        <w:rPr>
          <w:rFonts w:ascii="Arial" w:hAnsi="Arial" w:cs="Arial"/>
          <w:b/>
          <w:bCs/>
          <w:color w:val="000000"/>
          <w:sz w:val="20"/>
          <w:szCs w:val="20"/>
          <w:lang w:val="en-US"/>
        </w:rPr>
        <w:t xml:space="preserve">2 </w:t>
      </w:r>
      <w:r w:rsidR="002D4E4D" w:rsidRPr="00646696">
        <w:rPr>
          <w:rFonts w:ascii="Arial" w:hAnsi="Arial" w:cs="Arial"/>
          <w:b/>
          <w:bCs/>
          <w:color w:val="000000"/>
          <w:sz w:val="20"/>
          <w:szCs w:val="20"/>
          <w:lang w:val="en-US"/>
        </w:rPr>
        <w:t>Theoretical Framework</w:t>
      </w:r>
    </w:p>
    <w:p w14:paraId="4E7E469A" w14:textId="601874C2" w:rsidR="00F545CC" w:rsidRPr="00646696" w:rsidRDefault="002D4E4D" w:rsidP="00F545CC">
      <w:pPr>
        <w:pStyle w:val="NormalWeb"/>
        <w:shd w:val="clear" w:color="auto" w:fill="EEEEEE"/>
        <w:spacing w:before="40" w:line="240" w:lineRule="auto"/>
        <w:rPr>
          <w:rFonts w:ascii="Arial" w:hAnsi="Arial" w:cs="Arial"/>
          <w:sz w:val="20"/>
          <w:szCs w:val="20"/>
          <w:lang w:val="en-US"/>
        </w:rPr>
      </w:pPr>
      <w:r w:rsidRPr="00646696">
        <w:rPr>
          <w:rFonts w:ascii="Arial" w:hAnsi="Arial" w:cs="Arial"/>
          <w:color w:val="000000"/>
          <w:sz w:val="20"/>
          <w:szCs w:val="20"/>
          <w:lang w:val="en-US"/>
        </w:rPr>
        <w:t>What is enactivism and its relevance to network neuroscience?</w:t>
      </w:r>
    </w:p>
    <w:p w14:paraId="55FF3BD6" w14:textId="77777777" w:rsidR="00B60969" w:rsidRPr="00646696" w:rsidRDefault="00F545CC" w:rsidP="00B60969">
      <w:pPr>
        <w:pStyle w:val="NormalWeb"/>
        <w:shd w:val="clear" w:color="auto" w:fill="EEEEEE"/>
        <w:spacing w:before="40" w:line="240" w:lineRule="auto"/>
        <w:ind w:left="709"/>
        <w:rPr>
          <w:rFonts w:ascii="Arial" w:hAnsi="Arial" w:cs="Arial"/>
          <w:color w:val="000000"/>
          <w:sz w:val="20"/>
          <w:szCs w:val="20"/>
          <w:lang w:val="en-US"/>
        </w:rPr>
      </w:pPr>
      <w:r w:rsidRPr="00646696">
        <w:rPr>
          <w:rFonts w:ascii="Arial" w:hAnsi="Arial" w:cs="Arial"/>
          <w:color w:val="000000"/>
          <w:sz w:val="20"/>
          <w:szCs w:val="20"/>
          <w:lang w:val="en-US"/>
        </w:rPr>
        <w:t xml:space="preserve">2.1 </w:t>
      </w:r>
      <w:r w:rsidR="002D4E4D" w:rsidRPr="00646696">
        <w:rPr>
          <w:rFonts w:ascii="Arial" w:hAnsi="Arial" w:cs="Arial"/>
          <w:color w:val="000000"/>
          <w:sz w:val="20"/>
          <w:szCs w:val="20"/>
          <w:lang w:val="en-US"/>
        </w:rPr>
        <w:t>Enactivism</w:t>
      </w:r>
    </w:p>
    <w:p w14:paraId="4501B45C" w14:textId="2356DA3E" w:rsidR="00B60969" w:rsidRPr="00646696" w:rsidRDefault="00B60969" w:rsidP="00B60969">
      <w:pPr>
        <w:pStyle w:val="NormalWeb"/>
        <w:numPr>
          <w:ilvl w:val="0"/>
          <w:numId w:val="14"/>
        </w:numPr>
        <w:shd w:val="clear" w:color="auto" w:fill="EEEEEE"/>
        <w:spacing w:before="40" w:line="240" w:lineRule="auto"/>
        <w:rPr>
          <w:rFonts w:ascii="Arial" w:hAnsi="Arial" w:cs="Arial"/>
          <w:color w:val="000000"/>
          <w:sz w:val="20"/>
          <w:szCs w:val="20"/>
          <w:lang w:val="en-US"/>
        </w:rPr>
      </w:pPr>
      <w:r w:rsidRPr="00646696">
        <w:rPr>
          <w:rFonts w:ascii="Arial" w:hAnsi="Arial" w:cs="Arial"/>
          <w:color w:val="000000"/>
          <w:sz w:val="20"/>
          <w:szCs w:val="20"/>
          <w:lang w:val="en-US"/>
        </w:rPr>
        <w:t>Many Theories and interpretations</w:t>
      </w:r>
    </w:p>
    <w:p w14:paraId="56363587" w14:textId="5A2E5748" w:rsidR="00B60969" w:rsidRPr="00646696" w:rsidRDefault="00B60969" w:rsidP="00B60969">
      <w:pPr>
        <w:pStyle w:val="NormalWeb"/>
        <w:numPr>
          <w:ilvl w:val="0"/>
          <w:numId w:val="14"/>
        </w:numPr>
        <w:shd w:val="clear" w:color="auto" w:fill="EEEEEE"/>
        <w:spacing w:before="40" w:line="240" w:lineRule="auto"/>
        <w:rPr>
          <w:rFonts w:ascii="Arial" w:hAnsi="Arial" w:cs="Arial"/>
          <w:color w:val="000000"/>
          <w:sz w:val="20"/>
          <w:szCs w:val="20"/>
          <w:lang w:val="en-US"/>
        </w:rPr>
      </w:pPr>
      <w:r w:rsidRPr="00646696">
        <w:rPr>
          <w:rFonts w:ascii="Arial" w:hAnsi="Arial" w:cs="Arial"/>
          <w:color w:val="000000"/>
          <w:sz w:val="20"/>
          <w:szCs w:val="20"/>
          <w:lang w:val="en-US"/>
        </w:rPr>
        <w:t>Sense Making</w:t>
      </w:r>
    </w:p>
    <w:p w14:paraId="3FE05A7C" w14:textId="6FE9474B" w:rsidR="00B60969" w:rsidRPr="00646696" w:rsidRDefault="008616C7" w:rsidP="00B60969">
      <w:pPr>
        <w:pStyle w:val="NormalWeb"/>
        <w:numPr>
          <w:ilvl w:val="0"/>
          <w:numId w:val="14"/>
        </w:numPr>
        <w:shd w:val="clear" w:color="auto" w:fill="EEEEEE"/>
        <w:spacing w:before="40" w:line="240" w:lineRule="auto"/>
        <w:rPr>
          <w:rFonts w:ascii="Arial" w:hAnsi="Arial" w:cs="Arial"/>
          <w:color w:val="000000"/>
          <w:sz w:val="20"/>
          <w:szCs w:val="20"/>
          <w:lang w:val="en-US"/>
        </w:rPr>
      </w:pPr>
      <w:r>
        <w:rPr>
          <w:rFonts w:ascii="Arial" w:hAnsi="Arial" w:cs="Arial"/>
          <w:color w:val="000000"/>
          <w:sz w:val="20"/>
          <w:szCs w:val="20"/>
          <w:lang w:val="en-US"/>
        </w:rPr>
        <w:t>The challenge of</w:t>
      </w:r>
      <w:r w:rsidR="00B60969" w:rsidRPr="00646696">
        <w:rPr>
          <w:rFonts w:ascii="Arial" w:hAnsi="Arial" w:cs="Arial"/>
          <w:color w:val="000000"/>
          <w:sz w:val="20"/>
          <w:szCs w:val="20"/>
          <w:lang w:val="en-US"/>
        </w:rPr>
        <w:t xml:space="preserve"> “representation-hungry” tasks </w:t>
      </w:r>
    </w:p>
    <w:p w14:paraId="5F9DF22F" w14:textId="3DA7FD62" w:rsidR="00F545CC" w:rsidRPr="00646696" w:rsidRDefault="00F545CC" w:rsidP="00F545CC">
      <w:pPr>
        <w:pStyle w:val="NormalWeb"/>
        <w:shd w:val="clear" w:color="auto" w:fill="EEEEEE"/>
        <w:spacing w:before="40" w:line="240" w:lineRule="auto"/>
        <w:ind w:left="709"/>
        <w:rPr>
          <w:rFonts w:ascii="Arial" w:hAnsi="Arial" w:cs="Arial"/>
          <w:color w:val="000000"/>
          <w:sz w:val="20"/>
          <w:szCs w:val="20"/>
          <w:lang w:val="en-US"/>
        </w:rPr>
      </w:pPr>
      <w:r w:rsidRPr="00646696">
        <w:rPr>
          <w:rFonts w:ascii="Arial" w:hAnsi="Arial" w:cs="Arial"/>
          <w:color w:val="000000"/>
          <w:sz w:val="20"/>
          <w:szCs w:val="20"/>
          <w:lang w:val="en-US"/>
        </w:rPr>
        <w:t xml:space="preserve">2.2 </w:t>
      </w:r>
      <w:r w:rsidR="002D4E4D" w:rsidRPr="00646696">
        <w:rPr>
          <w:rFonts w:ascii="Arial" w:hAnsi="Arial" w:cs="Arial"/>
          <w:color w:val="000000"/>
          <w:sz w:val="20"/>
          <w:szCs w:val="20"/>
          <w:lang w:val="en-US"/>
        </w:rPr>
        <w:t>Network Neuroscience</w:t>
      </w:r>
      <w:r w:rsidR="00B60969" w:rsidRPr="00646696">
        <w:rPr>
          <w:rFonts w:ascii="Arial" w:hAnsi="Arial" w:cs="Arial"/>
          <w:color w:val="000000"/>
          <w:sz w:val="20"/>
          <w:szCs w:val="20"/>
          <w:lang w:val="en-US"/>
        </w:rPr>
        <w:t xml:space="preserve">: </w:t>
      </w:r>
    </w:p>
    <w:p w14:paraId="7865592C" w14:textId="38AB05F3" w:rsidR="00B60969" w:rsidRPr="00646696" w:rsidRDefault="00B60969" w:rsidP="00B60969">
      <w:pPr>
        <w:pStyle w:val="NormalWeb"/>
        <w:numPr>
          <w:ilvl w:val="0"/>
          <w:numId w:val="13"/>
        </w:numPr>
        <w:shd w:val="clear" w:color="auto" w:fill="EEEEEE"/>
        <w:spacing w:before="40" w:line="240" w:lineRule="auto"/>
        <w:rPr>
          <w:rFonts w:ascii="Arial" w:hAnsi="Arial" w:cs="Arial"/>
          <w:color w:val="000000"/>
          <w:sz w:val="20"/>
          <w:szCs w:val="20"/>
          <w:lang w:val="en-US"/>
        </w:rPr>
      </w:pPr>
      <w:r w:rsidRPr="00646696">
        <w:rPr>
          <w:rFonts w:ascii="Arial" w:hAnsi="Arial" w:cs="Arial"/>
          <w:color w:val="000000"/>
          <w:sz w:val="20"/>
          <w:szCs w:val="20"/>
          <w:lang w:val="en-US"/>
        </w:rPr>
        <w:t>Connectomes broadly</w:t>
      </w:r>
    </w:p>
    <w:p w14:paraId="3FFBF127" w14:textId="6EFCEEE2" w:rsidR="00B60969" w:rsidRPr="00646696" w:rsidRDefault="00B60969" w:rsidP="00B60969">
      <w:pPr>
        <w:pStyle w:val="NormalWeb"/>
        <w:numPr>
          <w:ilvl w:val="0"/>
          <w:numId w:val="13"/>
        </w:numPr>
        <w:shd w:val="clear" w:color="auto" w:fill="EEEEEE"/>
        <w:spacing w:before="40" w:line="240" w:lineRule="auto"/>
        <w:rPr>
          <w:rFonts w:ascii="Arial" w:hAnsi="Arial" w:cs="Arial"/>
          <w:color w:val="000000"/>
          <w:sz w:val="20"/>
          <w:szCs w:val="20"/>
          <w:lang w:val="en-US"/>
        </w:rPr>
      </w:pPr>
      <w:r w:rsidRPr="00646696">
        <w:rPr>
          <w:rFonts w:ascii="Arial" w:hAnsi="Arial" w:cs="Arial"/>
          <w:color w:val="000000"/>
          <w:sz w:val="20"/>
          <w:szCs w:val="20"/>
          <w:lang w:val="en-US"/>
        </w:rPr>
        <w:t>Functional Connectivity</w:t>
      </w:r>
    </w:p>
    <w:p w14:paraId="0D2616A1" w14:textId="60FD42EA" w:rsidR="00B60969" w:rsidRDefault="00B60969" w:rsidP="00B60969">
      <w:pPr>
        <w:pStyle w:val="NormalWeb"/>
        <w:numPr>
          <w:ilvl w:val="0"/>
          <w:numId w:val="13"/>
        </w:numPr>
        <w:shd w:val="clear" w:color="auto" w:fill="EEEEEE"/>
        <w:spacing w:before="40" w:line="240" w:lineRule="auto"/>
        <w:rPr>
          <w:rFonts w:ascii="Arial" w:hAnsi="Arial" w:cs="Arial"/>
          <w:color w:val="000000"/>
          <w:sz w:val="20"/>
          <w:szCs w:val="20"/>
          <w:lang w:val="en-US"/>
        </w:rPr>
      </w:pPr>
      <w:r w:rsidRPr="00646696">
        <w:rPr>
          <w:rFonts w:ascii="Arial" w:hAnsi="Arial" w:cs="Arial"/>
          <w:color w:val="000000"/>
          <w:sz w:val="20"/>
          <w:szCs w:val="20"/>
          <w:lang w:val="en-US"/>
        </w:rPr>
        <w:t>Graph Theory and Topology</w:t>
      </w:r>
    </w:p>
    <w:p w14:paraId="4960DC53" w14:textId="6B74A1F7" w:rsidR="00F545CC" w:rsidRPr="00F545CC" w:rsidRDefault="002D4E4D" w:rsidP="00B5600F">
      <w:pPr>
        <w:pStyle w:val="NormalWeb"/>
        <w:shd w:val="clear" w:color="auto" w:fill="EEEEEE"/>
        <w:spacing w:before="40" w:line="240" w:lineRule="auto"/>
        <w:ind w:left="709"/>
        <w:rPr>
          <w:rFonts w:ascii="Arial" w:hAnsi="Arial" w:cs="Arial"/>
          <w:sz w:val="20"/>
          <w:szCs w:val="20"/>
          <w:lang w:val="en-US"/>
        </w:rPr>
      </w:pPr>
      <w:r>
        <w:rPr>
          <w:rFonts w:ascii="Arial" w:hAnsi="Arial" w:cs="Arial"/>
          <w:color w:val="000000"/>
          <w:sz w:val="20"/>
          <w:szCs w:val="20"/>
          <w:lang w:val="en-US"/>
        </w:rPr>
        <w:t xml:space="preserve">2.3 </w:t>
      </w:r>
      <w:r w:rsidR="00B60969" w:rsidRPr="00B60969">
        <w:rPr>
          <w:rFonts w:ascii="Arial" w:hAnsi="Arial" w:cs="Arial"/>
          <w:color w:val="000000"/>
          <w:sz w:val="20"/>
          <w:szCs w:val="20"/>
          <w:lang w:val="en-US"/>
        </w:rPr>
        <w:t>Synthesis: Enactive brain networks in climate sense-making</w:t>
      </w:r>
    </w:p>
    <w:p w14:paraId="5B17304E" w14:textId="23A50065" w:rsidR="002D4E4D" w:rsidRPr="002D4E4D" w:rsidRDefault="00F545CC" w:rsidP="00F545CC">
      <w:pPr>
        <w:pStyle w:val="NormalWeb"/>
        <w:shd w:val="clear" w:color="auto" w:fill="EEEEEE"/>
        <w:spacing w:before="40" w:line="240" w:lineRule="auto"/>
        <w:rPr>
          <w:rFonts w:ascii="Arial" w:hAnsi="Arial" w:cs="Arial"/>
          <w:b/>
          <w:bCs/>
          <w:color w:val="000000"/>
          <w:sz w:val="20"/>
          <w:szCs w:val="20"/>
          <w:lang w:val="en-US"/>
        </w:rPr>
      </w:pPr>
      <w:r w:rsidRPr="00F545CC">
        <w:rPr>
          <w:rFonts w:ascii="Arial" w:hAnsi="Arial" w:cs="Arial"/>
          <w:b/>
          <w:bCs/>
          <w:color w:val="000000"/>
          <w:sz w:val="20"/>
          <w:szCs w:val="20"/>
          <w:lang w:val="en-US"/>
        </w:rPr>
        <w:t xml:space="preserve">3 </w:t>
      </w:r>
      <w:r w:rsidR="002D4E4D">
        <w:rPr>
          <w:rFonts w:ascii="Arial" w:hAnsi="Arial" w:cs="Arial"/>
          <w:b/>
          <w:bCs/>
          <w:color w:val="000000"/>
          <w:sz w:val="20"/>
          <w:szCs w:val="20"/>
          <w:lang w:val="en-US"/>
        </w:rPr>
        <w:t>Methods</w:t>
      </w:r>
    </w:p>
    <w:p w14:paraId="796BCF07" w14:textId="49125A21" w:rsidR="00F545CC" w:rsidRPr="00F545CC" w:rsidRDefault="002D4E4D" w:rsidP="00F545CC">
      <w:pPr>
        <w:pStyle w:val="NormalWeb"/>
        <w:shd w:val="clear" w:color="auto" w:fill="EEEEEE"/>
        <w:spacing w:before="40" w:line="240" w:lineRule="auto"/>
        <w:rPr>
          <w:rFonts w:ascii="Arial" w:hAnsi="Arial" w:cs="Arial"/>
          <w:sz w:val="20"/>
          <w:szCs w:val="20"/>
          <w:lang w:val="en-US"/>
        </w:rPr>
      </w:pPr>
      <w:r>
        <w:rPr>
          <w:rFonts w:ascii="Arial" w:hAnsi="Arial" w:cs="Arial"/>
          <w:color w:val="000000"/>
          <w:sz w:val="20"/>
          <w:szCs w:val="20"/>
          <w:lang w:val="en-US"/>
        </w:rPr>
        <w:t>What are the methods used and why?</w:t>
      </w:r>
    </w:p>
    <w:p w14:paraId="37F22A77" w14:textId="042C3661" w:rsidR="00F545CC" w:rsidRPr="00F545CC" w:rsidRDefault="00F545CC" w:rsidP="00F545CC">
      <w:pPr>
        <w:pStyle w:val="NormalWeb"/>
        <w:shd w:val="clear" w:color="auto" w:fill="EEEEEE"/>
        <w:spacing w:before="40" w:line="240" w:lineRule="auto"/>
        <w:ind w:left="709"/>
        <w:rPr>
          <w:rFonts w:ascii="Arial" w:hAnsi="Arial" w:cs="Arial"/>
          <w:sz w:val="20"/>
          <w:szCs w:val="20"/>
          <w:lang w:val="en-US"/>
        </w:rPr>
      </w:pPr>
      <w:r w:rsidRPr="00F545CC">
        <w:rPr>
          <w:rFonts w:ascii="Arial" w:hAnsi="Arial" w:cs="Arial"/>
          <w:color w:val="000000"/>
          <w:sz w:val="20"/>
          <w:szCs w:val="20"/>
          <w:lang w:val="en-US"/>
        </w:rPr>
        <w:t xml:space="preserve">2.1 </w:t>
      </w:r>
      <w:r w:rsidR="00B5600F">
        <w:rPr>
          <w:rFonts w:ascii="Arial" w:hAnsi="Arial" w:cs="Arial"/>
          <w:color w:val="000000"/>
          <w:sz w:val="20"/>
          <w:szCs w:val="20"/>
          <w:lang w:val="en-US"/>
        </w:rPr>
        <w:t>FMRI experiment design</w:t>
      </w:r>
    </w:p>
    <w:p w14:paraId="6053F8DC" w14:textId="32B77679" w:rsidR="00F545CC" w:rsidRDefault="00F545CC" w:rsidP="00F545CC">
      <w:pPr>
        <w:pStyle w:val="NormalWeb"/>
        <w:shd w:val="clear" w:color="auto" w:fill="EEEEEE"/>
        <w:spacing w:before="40" w:line="240" w:lineRule="auto"/>
        <w:ind w:left="709"/>
        <w:rPr>
          <w:rFonts w:ascii="Arial" w:hAnsi="Arial" w:cs="Arial"/>
          <w:color w:val="000000"/>
          <w:sz w:val="20"/>
          <w:szCs w:val="20"/>
          <w:lang w:val="en-US"/>
        </w:rPr>
      </w:pPr>
      <w:r w:rsidRPr="00F545CC">
        <w:rPr>
          <w:rFonts w:ascii="Arial" w:hAnsi="Arial" w:cs="Arial"/>
          <w:color w:val="000000"/>
          <w:sz w:val="20"/>
          <w:szCs w:val="20"/>
          <w:lang w:val="en-US"/>
        </w:rPr>
        <w:t xml:space="preserve">2.2 </w:t>
      </w:r>
      <w:r w:rsidR="00B5600F">
        <w:rPr>
          <w:rFonts w:ascii="Arial" w:hAnsi="Arial" w:cs="Arial"/>
          <w:color w:val="000000"/>
          <w:sz w:val="20"/>
          <w:szCs w:val="20"/>
          <w:lang w:val="en-US"/>
        </w:rPr>
        <w:t>Data processing pipeline</w:t>
      </w:r>
    </w:p>
    <w:p w14:paraId="107F03C4" w14:textId="3DC04198" w:rsidR="00F545CC" w:rsidRDefault="00B5600F" w:rsidP="00B5600F">
      <w:pPr>
        <w:pStyle w:val="NormalWeb"/>
        <w:shd w:val="clear" w:color="auto" w:fill="EEEEEE"/>
        <w:spacing w:before="40" w:line="240" w:lineRule="auto"/>
        <w:ind w:left="709"/>
        <w:rPr>
          <w:rFonts w:ascii="Arial" w:hAnsi="Arial" w:cs="Arial"/>
          <w:sz w:val="20"/>
          <w:szCs w:val="20"/>
          <w:lang w:val="en-US"/>
        </w:rPr>
      </w:pPr>
      <w:r>
        <w:rPr>
          <w:rFonts w:ascii="Arial" w:hAnsi="Arial" w:cs="Arial"/>
          <w:color w:val="000000"/>
          <w:sz w:val="20"/>
          <w:szCs w:val="20"/>
          <w:lang w:val="en-US"/>
        </w:rPr>
        <w:t>2.3 Data Analysis</w:t>
      </w:r>
    </w:p>
    <w:p w14:paraId="2B10400C" w14:textId="5468C297" w:rsidR="00B5600F" w:rsidRPr="00B5600F" w:rsidRDefault="00B5600F" w:rsidP="00B5600F">
      <w:pPr>
        <w:pStyle w:val="NormalWeb"/>
        <w:shd w:val="clear" w:color="auto" w:fill="EEEEEE"/>
        <w:spacing w:before="40" w:line="240" w:lineRule="auto"/>
        <w:ind w:left="709"/>
        <w:rPr>
          <w:rFonts w:ascii="Arial" w:hAnsi="Arial" w:cs="Arial"/>
          <w:sz w:val="20"/>
          <w:szCs w:val="20"/>
          <w:lang w:val="en-US"/>
        </w:rPr>
      </w:pPr>
      <w:r>
        <w:rPr>
          <w:rFonts w:ascii="Arial" w:hAnsi="Arial" w:cs="Arial"/>
          <w:sz w:val="20"/>
          <w:szCs w:val="20"/>
          <w:lang w:val="en-US"/>
        </w:rPr>
        <w:t>2.4 Data Interpretation</w:t>
      </w:r>
    </w:p>
    <w:p w14:paraId="4CAE474F" w14:textId="309E7E83" w:rsidR="002D4E4D" w:rsidRPr="00F545CC" w:rsidRDefault="002D4E4D" w:rsidP="002D4E4D">
      <w:pPr>
        <w:pStyle w:val="NormalWeb"/>
        <w:shd w:val="clear" w:color="auto" w:fill="EEEEEE"/>
        <w:spacing w:before="40" w:line="240" w:lineRule="auto"/>
        <w:rPr>
          <w:rFonts w:ascii="Arial" w:hAnsi="Arial" w:cs="Arial"/>
          <w:sz w:val="20"/>
          <w:szCs w:val="20"/>
          <w:lang w:val="en-US"/>
        </w:rPr>
      </w:pPr>
      <w:r>
        <w:rPr>
          <w:rFonts w:ascii="Arial" w:hAnsi="Arial" w:cs="Arial"/>
          <w:b/>
          <w:bCs/>
          <w:color w:val="000000"/>
          <w:sz w:val="20"/>
          <w:szCs w:val="20"/>
          <w:lang w:val="en-US"/>
        </w:rPr>
        <w:t>4 Results</w:t>
      </w:r>
    </w:p>
    <w:p w14:paraId="54F27C10" w14:textId="722B6C13" w:rsidR="002D4E4D" w:rsidRPr="00F545CC" w:rsidRDefault="002D4E4D" w:rsidP="002D4E4D">
      <w:pPr>
        <w:pStyle w:val="NormalWeb"/>
        <w:shd w:val="clear" w:color="auto" w:fill="EEEEEE"/>
        <w:spacing w:before="40" w:line="240" w:lineRule="auto"/>
        <w:rPr>
          <w:rFonts w:ascii="Arial" w:hAnsi="Arial" w:cs="Arial"/>
          <w:sz w:val="20"/>
          <w:szCs w:val="20"/>
          <w:lang w:val="en-US"/>
        </w:rPr>
      </w:pPr>
      <w:r>
        <w:rPr>
          <w:rFonts w:ascii="Arial" w:hAnsi="Arial" w:cs="Arial"/>
          <w:color w:val="000000"/>
          <w:sz w:val="20"/>
          <w:szCs w:val="20"/>
          <w:lang w:val="en-US"/>
        </w:rPr>
        <w:t xml:space="preserve">What are </w:t>
      </w:r>
      <w:r w:rsidR="00B5600F">
        <w:rPr>
          <w:rFonts w:ascii="Arial" w:hAnsi="Arial" w:cs="Arial"/>
          <w:color w:val="000000"/>
          <w:sz w:val="20"/>
          <w:szCs w:val="20"/>
          <w:lang w:val="en-US"/>
        </w:rPr>
        <w:t xml:space="preserve">the (data) </w:t>
      </w:r>
      <w:r>
        <w:rPr>
          <w:rFonts w:ascii="Arial" w:hAnsi="Arial" w:cs="Arial"/>
          <w:color w:val="000000"/>
          <w:sz w:val="20"/>
          <w:szCs w:val="20"/>
          <w:lang w:val="en-US"/>
        </w:rPr>
        <w:t>results of the study?</w:t>
      </w:r>
    </w:p>
    <w:p w14:paraId="758E4DE5" w14:textId="1EE61851" w:rsidR="002D4E4D" w:rsidRPr="00F545CC" w:rsidRDefault="00B5600F" w:rsidP="002D4E4D">
      <w:pPr>
        <w:pStyle w:val="NormalWeb"/>
        <w:shd w:val="clear" w:color="auto" w:fill="EEEEEE"/>
        <w:spacing w:before="40" w:line="240" w:lineRule="auto"/>
        <w:ind w:left="709"/>
        <w:rPr>
          <w:rFonts w:ascii="Arial" w:hAnsi="Arial" w:cs="Arial"/>
          <w:sz w:val="20"/>
          <w:szCs w:val="20"/>
          <w:lang w:val="en-US"/>
        </w:rPr>
      </w:pPr>
      <w:r>
        <w:rPr>
          <w:rFonts w:ascii="Arial" w:hAnsi="Arial" w:cs="Arial"/>
          <w:color w:val="000000"/>
          <w:sz w:val="20"/>
          <w:szCs w:val="20"/>
          <w:lang w:val="en-US"/>
        </w:rPr>
        <w:t>4</w:t>
      </w:r>
      <w:r w:rsidR="002D4E4D" w:rsidRPr="00F545CC">
        <w:rPr>
          <w:rFonts w:ascii="Arial" w:hAnsi="Arial" w:cs="Arial"/>
          <w:color w:val="000000"/>
          <w:sz w:val="20"/>
          <w:szCs w:val="20"/>
          <w:lang w:val="en-US"/>
        </w:rPr>
        <w:t xml:space="preserve">.1 </w:t>
      </w:r>
      <w:r w:rsidR="00B60969" w:rsidRPr="00B60969">
        <w:rPr>
          <w:rFonts w:ascii="Arial" w:hAnsi="Arial" w:cs="Arial"/>
          <w:color w:val="000000"/>
          <w:sz w:val="20"/>
          <w:szCs w:val="20"/>
          <w:lang w:val="en-US"/>
        </w:rPr>
        <w:t>Threat vs. solution</w:t>
      </w:r>
      <w:r w:rsidR="00B60969">
        <w:rPr>
          <w:rFonts w:ascii="Arial" w:hAnsi="Arial" w:cs="Arial"/>
          <w:color w:val="000000"/>
          <w:sz w:val="20"/>
          <w:szCs w:val="20"/>
          <w:lang w:val="en-US"/>
        </w:rPr>
        <w:t xml:space="preserve"> framing</w:t>
      </w:r>
      <w:r w:rsidR="00B60969" w:rsidRPr="00B60969">
        <w:rPr>
          <w:rFonts w:ascii="Arial" w:hAnsi="Arial" w:cs="Arial"/>
          <w:color w:val="000000"/>
          <w:sz w:val="20"/>
          <w:szCs w:val="20"/>
          <w:lang w:val="en-US"/>
        </w:rPr>
        <w:t xml:space="preserve"> </w:t>
      </w:r>
      <w:r w:rsidR="008616C7">
        <w:rPr>
          <w:rFonts w:ascii="Arial" w:hAnsi="Arial" w:cs="Arial"/>
          <w:color w:val="000000"/>
          <w:sz w:val="20"/>
          <w:szCs w:val="20"/>
          <w:lang w:val="en-US"/>
        </w:rPr>
        <w:t>graph measures</w:t>
      </w:r>
    </w:p>
    <w:p w14:paraId="5141A6B7" w14:textId="714DEEF2" w:rsidR="002D4E4D" w:rsidRDefault="00B5600F" w:rsidP="00B5600F">
      <w:pPr>
        <w:pStyle w:val="NormalWeb"/>
        <w:shd w:val="clear" w:color="auto" w:fill="EEEEEE"/>
        <w:spacing w:before="40" w:line="240" w:lineRule="auto"/>
        <w:ind w:left="709"/>
        <w:rPr>
          <w:rFonts w:ascii="Arial" w:hAnsi="Arial" w:cs="Arial"/>
          <w:color w:val="000000"/>
          <w:sz w:val="20"/>
          <w:szCs w:val="20"/>
          <w:lang w:val="en-US"/>
        </w:rPr>
      </w:pPr>
      <w:r>
        <w:rPr>
          <w:rFonts w:ascii="Arial" w:hAnsi="Arial" w:cs="Arial"/>
          <w:color w:val="000000"/>
          <w:sz w:val="20"/>
          <w:szCs w:val="20"/>
          <w:lang w:val="en-US"/>
        </w:rPr>
        <w:t>4</w:t>
      </w:r>
      <w:r w:rsidR="002D4E4D" w:rsidRPr="00F545CC">
        <w:rPr>
          <w:rFonts w:ascii="Arial" w:hAnsi="Arial" w:cs="Arial"/>
          <w:color w:val="000000"/>
          <w:sz w:val="20"/>
          <w:szCs w:val="20"/>
          <w:lang w:val="en-US"/>
        </w:rPr>
        <w:t xml:space="preserve">.2 </w:t>
      </w:r>
      <w:r w:rsidR="00B60969">
        <w:rPr>
          <w:rFonts w:ascii="Arial" w:hAnsi="Arial" w:cs="Arial"/>
          <w:color w:val="000000"/>
          <w:sz w:val="20"/>
          <w:szCs w:val="20"/>
          <w:lang w:val="en-US"/>
        </w:rPr>
        <w:t xml:space="preserve"> </w:t>
      </w:r>
      <w:r w:rsidR="00B60969" w:rsidRPr="00B60969">
        <w:rPr>
          <w:rFonts w:ascii="Arial" w:hAnsi="Arial" w:cs="Arial"/>
          <w:color w:val="000000"/>
          <w:sz w:val="20"/>
          <w:szCs w:val="20"/>
          <w:lang w:val="en-US"/>
        </w:rPr>
        <w:t>Resting-state carryover effects</w:t>
      </w:r>
    </w:p>
    <w:p w14:paraId="19C234D7" w14:textId="5AF852EC" w:rsidR="00646696" w:rsidRPr="00F545CC" w:rsidRDefault="00646696" w:rsidP="00B5600F">
      <w:pPr>
        <w:pStyle w:val="NormalWeb"/>
        <w:shd w:val="clear" w:color="auto" w:fill="EEEEEE"/>
        <w:spacing w:before="40" w:line="240" w:lineRule="auto"/>
        <w:ind w:left="709"/>
        <w:rPr>
          <w:rFonts w:ascii="Arial" w:hAnsi="Arial" w:cs="Arial"/>
          <w:sz w:val="20"/>
          <w:szCs w:val="20"/>
          <w:lang w:val="en-US"/>
        </w:rPr>
      </w:pPr>
      <w:r>
        <w:rPr>
          <w:rFonts w:ascii="Arial" w:hAnsi="Arial" w:cs="Arial"/>
          <w:color w:val="000000"/>
          <w:sz w:val="20"/>
          <w:szCs w:val="20"/>
          <w:lang w:val="en-US"/>
        </w:rPr>
        <w:t xml:space="preserve">4.3 Correlations with overall concern for climate change </w:t>
      </w:r>
    </w:p>
    <w:p w14:paraId="5EA59405" w14:textId="157D5B91" w:rsidR="002D4E4D" w:rsidRPr="002D4E4D" w:rsidRDefault="002D4E4D" w:rsidP="002D4E4D">
      <w:pPr>
        <w:pStyle w:val="NormalWeb"/>
        <w:shd w:val="clear" w:color="auto" w:fill="EEEEEE"/>
        <w:spacing w:before="40" w:line="240" w:lineRule="auto"/>
        <w:rPr>
          <w:rFonts w:ascii="Arial" w:hAnsi="Arial" w:cs="Arial"/>
          <w:sz w:val="20"/>
          <w:szCs w:val="20"/>
          <w:lang w:val="en-GB"/>
        </w:rPr>
      </w:pPr>
      <w:r>
        <w:rPr>
          <w:rFonts w:ascii="Arial" w:hAnsi="Arial" w:cs="Arial"/>
          <w:b/>
          <w:bCs/>
          <w:color w:val="000000"/>
          <w:sz w:val="20"/>
          <w:szCs w:val="20"/>
          <w:lang w:val="en-US"/>
        </w:rPr>
        <w:t>5</w:t>
      </w:r>
      <w:r w:rsidRPr="00F545CC">
        <w:rPr>
          <w:rFonts w:ascii="Arial" w:hAnsi="Arial" w:cs="Arial"/>
          <w:b/>
          <w:bCs/>
          <w:color w:val="000000"/>
          <w:sz w:val="20"/>
          <w:szCs w:val="20"/>
          <w:lang w:val="en-US"/>
        </w:rPr>
        <w:t xml:space="preserve"> </w:t>
      </w:r>
      <w:r>
        <w:rPr>
          <w:rFonts w:ascii="Arial" w:hAnsi="Arial" w:cs="Arial"/>
          <w:b/>
          <w:bCs/>
          <w:color w:val="000000"/>
          <w:sz w:val="20"/>
          <w:szCs w:val="20"/>
          <w:lang w:val="en-US"/>
        </w:rPr>
        <w:t>Discussion</w:t>
      </w:r>
    </w:p>
    <w:p w14:paraId="112C5FFB" w14:textId="2FBB9C7C" w:rsidR="002D4E4D" w:rsidRPr="00F545CC" w:rsidRDefault="002D4E4D" w:rsidP="002D4E4D">
      <w:pPr>
        <w:pStyle w:val="NormalWeb"/>
        <w:shd w:val="clear" w:color="auto" w:fill="EEEEEE"/>
        <w:spacing w:before="40" w:line="240" w:lineRule="auto"/>
        <w:rPr>
          <w:rFonts w:ascii="Arial" w:hAnsi="Arial" w:cs="Arial"/>
          <w:sz w:val="20"/>
          <w:szCs w:val="20"/>
          <w:lang w:val="en-US"/>
        </w:rPr>
      </w:pPr>
      <w:r>
        <w:rPr>
          <w:rFonts w:ascii="Arial" w:hAnsi="Arial" w:cs="Arial"/>
          <w:color w:val="000000"/>
          <w:sz w:val="20"/>
          <w:szCs w:val="20"/>
          <w:lang w:val="en-US"/>
        </w:rPr>
        <w:t>How can</w:t>
      </w:r>
      <w:r w:rsidR="00B5600F">
        <w:rPr>
          <w:rFonts w:ascii="Arial" w:hAnsi="Arial" w:cs="Arial"/>
          <w:color w:val="000000"/>
          <w:sz w:val="20"/>
          <w:szCs w:val="20"/>
          <w:lang w:val="en-US"/>
        </w:rPr>
        <w:t xml:space="preserve"> the</w:t>
      </w:r>
      <w:r>
        <w:rPr>
          <w:rFonts w:ascii="Arial" w:hAnsi="Arial" w:cs="Arial"/>
          <w:color w:val="000000"/>
          <w:sz w:val="20"/>
          <w:szCs w:val="20"/>
          <w:lang w:val="en-US"/>
        </w:rPr>
        <w:t xml:space="preserve"> results be interpreted in </w:t>
      </w:r>
      <w:r w:rsidR="008616C7">
        <w:rPr>
          <w:rFonts w:ascii="Arial" w:hAnsi="Arial" w:cs="Arial"/>
          <w:color w:val="000000"/>
          <w:sz w:val="20"/>
          <w:szCs w:val="20"/>
          <w:lang w:val="en-US"/>
        </w:rPr>
        <w:t>the employed</w:t>
      </w:r>
      <w:r>
        <w:rPr>
          <w:rFonts w:ascii="Arial" w:hAnsi="Arial" w:cs="Arial"/>
          <w:color w:val="000000"/>
          <w:sz w:val="20"/>
          <w:szCs w:val="20"/>
          <w:lang w:val="en-US"/>
        </w:rPr>
        <w:t xml:space="preserve"> theoretical framework?</w:t>
      </w:r>
    </w:p>
    <w:p w14:paraId="6E6AE3B1" w14:textId="2C50363A" w:rsidR="002D4E4D" w:rsidRPr="00F545CC" w:rsidRDefault="002D4E4D" w:rsidP="002D4E4D">
      <w:pPr>
        <w:pStyle w:val="NormalWeb"/>
        <w:shd w:val="clear" w:color="auto" w:fill="EEEEEE"/>
        <w:spacing w:before="40" w:line="240" w:lineRule="auto"/>
        <w:ind w:left="709"/>
        <w:rPr>
          <w:rFonts w:ascii="Arial" w:hAnsi="Arial" w:cs="Arial"/>
          <w:sz w:val="20"/>
          <w:szCs w:val="20"/>
          <w:lang w:val="en-US"/>
        </w:rPr>
      </w:pPr>
      <w:r w:rsidRPr="00F545CC">
        <w:rPr>
          <w:rFonts w:ascii="Arial" w:hAnsi="Arial" w:cs="Arial"/>
          <w:color w:val="000000"/>
          <w:sz w:val="20"/>
          <w:szCs w:val="20"/>
          <w:lang w:val="en-US"/>
        </w:rPr>
        <w:t xml:space="preserve">2.1 </w:t>
      </w:r>
      <w:r w:rsidR="00B5600F">
        <w:rPr>
          <w:rFonts w:ascii="Arial" w:hAnsi="Arial" w:cs="Arial"/>
          <w:color w:val="000000"/>
          <w:sz w:val="20"/>
          <w:szCs w:val="20"/>
          <w:lang w:val="en-US"/>
        </w:rPr>
        <w:t xml:space="preserve">Limitations of neuro data </w:t>
      </w:r>
    </w:p>
    <w:p w14:paraId="15ADF065" w14:textId="3F90C284" w:rsidR="002D4E4D" w:rsidRPr="00646696" w:rsidRDefault="002D4E4D" w:rsidP="002D4E4D">
      <w:pPr>
        <w:pStyle w:val="NormalWeb"/>
        <w:shd w:val="clear" w:color="auto" w:fill="EEEEEE"/>
        <w:spacing w:before="40" w:line="240" w:lineRule="auto"/>
        <w:ind w:left="709"/>
        <w:rPr>
          <w:rFonts w:ascii="Arial" w:hAnsi="Arial" w:cs="Arial"/>
          <w:sz w:val="20"/>
          <w:szCs w:val="20"/>
          <w:lang w:val="en-GB"/>
        </w:rPr>
      </w:pPr>
      <w:r w:rsidRPr="00F545CC">
        <w:rPr>
          <w:rFonts w:ascii="Arial" w:hAnsi="Arial" w:cs="Arial"/>
          <w:color w:val="000000"/>
          <w:sz w:val="20"/>
          <w:szCs w:val="20"/>
          <w:lang w:val="en-US"/>
        </w:rPr>
        <w:t xml:space="preserve">2.2 </w:t>
      </w:r>
      <w:r w:rsidR="00646696" w:rsidRPr="00646696">
        <w:rPr>
          <w:rFonts w:ascii="Arial" w:hAnsi="Arial" w:cs="Arial"/>
          <w:color w:val="000000"/>
          <w:sz w:val="20"/>
          <w:szCs w:val="20"/>
          <w:lang w:val="en-US"/>
        </w:rPr>
        <w:t xml:space="preserve">Interpreting </w:t>
      </w:r>
      <w:r w:rsidR="008616C7">
        <w:rPr>
          <w:rFonts w:ascii="Arial" w:hAnsi="Arial" w:cs="Arial"/>
          <w:color w:val="000000"/>
          <w:sz w:val="20"/>
          <w:szCs w:val="20"/>
          <w:lang w:val="en-US"/>
        </w:rPr>
        <w:t>graph organization</w:t>
      </w:r>
      <w:r w:rsidR="00646696" w:rsidRPr="00646696">
        <w:rPr>
          <w:rFonts w:ascii="Arial" w:hAnsi="Arial" w:cs="Arial"/>
          <w:color w:val="000000"/>
          <w:sz w:val="20"/>
          <w:szCs w:val="20"/>
          <w:lang w:val="en-US"/>
        </w:rPr>
        <w:t xml:space="preserve"> as enactive coupling</w:t>
      </w:r>
    </w:p>
    <w:p w14:paraId="4CEC062B" w14:textId="630CBC92" w:rsidR="002D4E4D" w:rsidRDefault="00B60969" w:rsidP="002D4E4D">
      <w:pPr>
        <w:pStyle w:val="NormalWeb"/>
        <w:shd w:val="clear" w:color="auto" w:fill="EEEEEE"/>
        <w:spacing w:before="40" w:line="240" w:lineRule="auto"/>
        <w:ind w:left="709"/>
        <w:rPr>
          <w:rFonts w:ascii="Arial" w:hAnsi="Arial" w:cs="Arial"/>
          <w:color w:val="000000"/>
          <w:sz w:val="20"/>
          <w:szCs w:val="20"/>
          <w:lang w:val="en-US"/>
        </w:rPr>
      </w:pPr>
      <w:r>
        <w:rPr>
          <w:rFonts w:ascii="Arial" w:hAnsi="Arial" w:cs="Arial"/>
          <w:color w:val="000000"/>
          <w:sz w:val="20"/>
          <w:szCs w:val="20"/>
          <w:lang w:val="en-US"/>
        </w:rPr>
        <w:t xml:space="preserve">2.3 </w:t>
      </w:r>
      <w:r w:rsidR="00646696" w:rsidRPr="00646696">
        <w:rPr>
          <w:rFonts w:ascii="Arial" w:hAnsi="Arial" w:cs="Arial"/>
          <w:color w:val="000000"/>
          <w:sz w:val="20"/>
          <w:szCs w:val="20"/>
          <w:lang w:val="en-US"/>
        </w:rPr>
        <w:t xml:space="preserve"> Implications</w:t>
      </w:r>
    </w:p>
    <w:p w14:paraId="13441D16" w14:textId="65629B6A" w:rsidR="00646696" w:rsidRDefault="00646696" w:rsidP="00646696">
      <w:pPr>
        <w:pStyle w:val="NormalWeb"/>
        <w:numPr>
          <w:ilvl w:val="0"/>
          <w:numId w:val="15"/>
        </w:numPr>
        <w:shd w:val="clear" w:color="auto" w:fill="EEEEEE"/>
        <w:spacing w:before="40" w:line="240" w:lineRule="auto"/>
        <w:rPr>
          <w:rFonts w:ascii="Arial" w:hAnsi="Arial" w:cs="Arial"/>
          <w:sz w:val="20"/>
          <w:szCs w:val="20"/>
          <w:lang w:val="en-US"/>
        </w:rPr>
      </w:pPr>
      <w:r>
        <w:rPr>
          <w:rFonts w:ascii="Arial" w:hAnsi="Arial" w:cs="Arial"/>
          <w:sz w:val="20"/>
          <w:szCs w:val="20"/>
          <w:lang w:val="en-US"/>
        </w:rPr>
        <w:t>Theoretical Implications 4e cognition</w:t>
      </w:r>
    </w:p>
    <w:p w14:paraId="4EB06D90" w14:textId="06FDA90A" w:rsidR="00646696" w:rsidRPr="00F545CC" w:rsidRDefault="00646696" w:rsidP="00646696">
      <w:pPr>
        <w:pStyle w:val="NormalWeb"/>
        <w:numPr>
          <w:ilvl w:val="0"/>
          <w:numId w:val="15"/>
        </w:numPr>
        <w:shd w:val="clear" w:color="auto" w:fill="EEEEEE"/>
        <w:spacing w:before="40" w:line="240" w:lineRule="auto"/>
        <w:rPr>
          <w:rFonts w:ascii="Arial" w:hAnsi="Arial" w:cs="Arial"/>
          <w:sz w:val="20"/>
          <w:szCs w:val="20"/>
          <w:lang w:val="en-US"/>
        </w:rPr>
      </w:pPr>
      <w:r>
        <w:rPr>
          <w:rFonts w:ascii="Arial" w:hAnsi="Arial" w:cs="Arial"/>
          <w:sz w:val="20"/>
          <w:szCs w:val="20"/>
          <w:lang w:val="en-US"/>
        </w:rPr>
        <w:t>Practical Implications for Climate Communication</w:t>
      </w:r>
    </w:p>
    <w:p w14:paraId="15B5714C" w14:textId="3923D909" w:rsidR="002D4E4D" w:rsidRPr="00F545CC" w:rsidRDefault="00B60969" w:rsidP="002D4E4D">
      <w:pPr>
        <w:pStyle w:val="NormalWeb"/>
        <w:shd w:val="clear" w:color="auto" w:fill="EEEEEE"/>
        <w:spacing w:before="40" w:line="240" w:lineRule="auto"/>
        <w:rPr>
          <w:rFonts w:ascii="Arial" w:hAnsi="Arial" w:cs="Arial"/>
          <w:sz w:val="20"/>
          <w:szCs w:val="20"/>
          <w:lang w:val="en-US"/>
        </w:rPr>
      </w:pPr>
      <w:r>
        <w:rPr>
          <w:rFonts w:ascii="Arial" w:hAnsi="Arial" w:cs="Arial"/>
          <w:b/>
          <w:bCs/>
          <w:color w:val="000000"/>
          <w:sz w:val="20"/>
          <w:szCs w:val="20"/>
          <w:lang w:val="en-US"/>
        </w:rPr>
        <w:t>6</w:t>
      </w:r>
      <w:r w:rsidR="002D4E4D">
        <w:rPr>
          <w:rFonts w:ascii="Arial" w:hAnsi="Arial" w:cs="Arial"/>
          <w:b/>
          <w:bCs/>
          <w:color w:val="000000"/>
          <w:sz w:val="20"/>
          <w:szCs w:val="20"/>
          <w:lang w:val="en-US"/>
        </w:rPr>
        <w:t xml:space="preserve"> Conclusions</w:t>
      </w:r>
    </w:p>
    <w:p w14:paraId="68778821" w14:textId="3D30F1EB" w:rsidR="002D4E4D" w:rsidRDefault="002D4E4D" w:rsidP="002D4E4D">
      <w:pPr>
        <w:pStyle w:val="NormalWeb"/>
        <w:shd w:val="clear" w:color="auto" w:fill="EEEEEE"/>
        <w:spacing w:before="40" w:line="240" w:lineRule="auto"/>
        <w:rPr>
          <w:rFonts w:ascii="Arial" w:hAnsi="Arial" w:cs="Arial"/>
          <w:color w:val="000000"/>
          <w:sz w:val="20"/>
          <w:szCs w:val="20"/>
          <w:lang w:val="en-US"/>
        </w:rPr>
      </w:pPr>
      <w:r>
        <w:rPr>
          <w:rFonts w:ascii="Arial" w:hAnsi="Arial" w:cs="Arial"/>
          <w:color w:val="000000"/>
          <w:sz w:val="20"/>
          <w:szCs w:val="20"/>
          <w:lang w:val="en-US"/>
        </w:rPr>
        <w:t>What are the main takeaways from the study?</w:t>
      </w:r>
    </w:p>
    <w:p w14:paraId="7B14516F" w14:textId="77777777" w:rsidR="00646696" w:rsidRPr="00646696" w:rsidRDefault="00646696" w:rsidP="00646696">
      <w:pPr>
        <w:pStyle w:val="NormalWeb"/>
        <w:shd w:val="clear" w:color="auto" w:fill="EEEEEE"/>
        <w:spacing w:before="40" w:line="240" w:lineRule="auto"/>
        <w:ind w:firstLine="708"/>
        <w:rPr>
          <w:rFonts w:ascii="Arial" w:hAnsi="Arial" w:cs="Arial"/>
          <w:sz w:val="20"/>
          <w:szCs w:val="20"/>
          <w:lang w:val="en-NL"/>
        </w:rPr>
      </w:pPr>
      <w:r w:rsidRPr="00646696">
        <w:rPr>
          <w:rFonts w:ascii="Arial" w:hAnsi="Arial" w:cs="Arial"/>
          <w:sz w:val="20"/>
          <w:szCs w:val="20"/>
          <w:lang w:val="en-NL"/>
        </w:rPr>
        <w:t>6.1 Key findings</w:t>
      </w:r>
    </w:p>
    <w:p w14:paraId="403D349E" w14:textId="4D024F97" w:rsidR="00646696" w:rsidRPr="00646696" w:rsidRDefault="00646696" w:rsidP="00646696">
      <w:pPr>
        <w:pStyle w:val="NormalWeb"/>
        <w:shd w:val="clear" w:color="auto" w:fill="EEEEEE"/>
        <w:spacing w:before="40" w:line="240" w:lineRule="auto"/>
        <w:ind w:firstLine="708"/>
        <w:rPr>
          <w:rFonts w:ascii="Arial" w:hAnsi="Arial" w:cs="Arial"/>
          <w:sz w:val="20"/>
          <w:szCs w:val="20"/>
          <w:lang w:val="en-NL"/>
        </w:rPr>
      </w:pPr>
      <w:r w:rsidRPr="00646696">
        <w:rPr>
          <w:rFonts w:ascii="Arial" w:hAnsi="Arial" w:cs="Arial"/>
          <w:sz w:val="20"/>
          <w:szCs w:val="20"/>
          <w:lang w:val="en-NL"/>
        </w:rPr>
        <w:t xml:space="preserve">6.2 Future directions </w:t>
      </w:r>
    </w:p>
    <w:p w14:paraId="73C022A2" w14:textId="77777777" w:rsidR="00BC1DFE" w:rsidRDefault="00D97F89">
      <w:pPr>
        <w:pStyle w:val="Heading1"/>
        <w:numPr>
          <w:ilvl w:val="0"/>
          <w:numId w:val="0"/>
        </w:numPr>
        <w:ind w:left="431" w:hanging="431"/>
      </w:pPr>
      <w:r>
        <w:br w:type="page"/>
      </w:r>
    </w:p>
    <w:p w14:paraId="2CFD960A" w14:textId="77777777" w:rsidR="00BC1DFE" w:rsidRDefault="00D97F89">
      <w:pPr>
        <w:pStyle w:val="Heading1"/>
      </w:pPr>
      <w:r>
        <w:lastRenderedPageBreak/>
        <w:t>Working plan and schedule</w:t>
      </w:r>
    </w:p>
    <w:tbl>
      <w:tblPr>
        <w:tblW w:w="9088" w:type="dxa"/>
        <w:tblInd w:w="124" w:type="dxa"/>
        <w:tblBorders>
          <w:top w:val="single" w:sz="2" w:space="0" w:color="808080"/>
          <w:left w:val="single" w:sz="2" w:space="0" w:color="808080"/>
          <w:bottom w:val="single" w:sz="2" w:space="0" w:color="808080"/>
          <w:insideH w:val="single" w:sz="2" w:space="0" w:color="808080"/>
        </w:tblBorders>
        <w:tblCellMar>
          <w:top w:w="55" w:type="dxa"/>
          <w:left w:w="107" w:type="dxa"/>
          <w:bottom w:w="55" w:type="dxa"/>
        </w:tblCellMar>
        <w:tblLook w:val="04A0" w:firstRow="1" w:lastRow="0" w:firstColumn="1" w:lastColumn="0" w:noHBand="0" w:noVBand="1"/>
      </w:tblPr>
      <w:tblGrid>
        <w:gridCol w:w="1106"/>
        <w:gridCol w:w="1107"/>
        <w:gridCol w:w="1096"/>
        <w:gridCol w:w="1987"/>
        <w:gridCol w:w="2977"/>
        <w:gridCol w:w="815"/>
      </w:tblGrid>
      <w:tr w:rsidR="00B87492" w14:paraId="7A7169DB" w14:textId="77777777" w:rsidTr="008616C7">
        <w:trPr>
          <w:trHeight w:val="567"/>
          <w:tblHeader/>
        </w:trPr>
        <w:tc>
          <w:tcPr>
            <w:tcW w:w="1106" w:type="dxa"/>
            <w:tcBorders>
              <w:top w:val="single" w:sz="2" w:space="0" w:color="808080"/>
              <w:left w:val="single" w:sz="2" w:space="0" w:color="808080"/>
              <w:bottom w:val="single" w:sz="2" w:space="0" w:color="808080"/>
            </w:tcBorders>
            <w:shd w:val="clear" w:color="auto" w:fill="auto"/>
            <w:tcMar>
              <w:left w:w="107" w:type="dxa"/>
            </w:tcMar>
            <w:vAlign w:val="center"/>
          </w:tcPr>
          <w:p w14:paraId="1771DAC5" w14:textId="77777777" w:rsidR="00BC1DFE" w:rsidRPr="008616C7" w:rsidRDefault="00D97F89">
            <w:pPr>
              <w:pStyle w:val="Tabellenberschrift"/>
              <w:rPr>
                <w:rFonts w:cs="Arial"/>
                <w:szCs w:val="18"/>
              </w:rPr>
            </w:pPr>
            <w:r w:rsidRPr="008616C7">
              <w:rPr>
                <w:rFonts w:cs="Arial"/>
                <w:szCs w:val="18"/>
              </w:rPr>
              <w:t>Working- package (WP)</w:t>
            </w:r>
          </w:p>
        </w:tc>
        <w:tc>
          <w:tcPr>
            <w:tcW w:w="1112" w:type="dxa"/>
            <w:tcBorders>
              <w:top w:val="single" w:sz="2" w:space="0" w:color="808080"/>
              <w:left w:val="single" w:sz="2" w:space="0" w:color="808080"/>
              <w:bottom w:val="single" w:sz="2" w:space="0" w:color="808080"/>
            </w:tcBorders>
            <w:shd w:val="clear" w:color="auto" w:fill="auto"/>
            <w:tcMar>
              <w:left w:w="107" w:type="dxa"/>
            </w:tcMar>
            <w:vAlign w:val="center"/>
          </w:tcPr>
          <w:p w14:paraId="05E288F1" w14:textId="77777777" w:rsidR="00BC1DFE" w:rsidRPr="008616C7" w:rsidRDefault="00D97F89">
            <w:pPr>
              <w:pStyle w:val="Tabellenberschrift"/>
              <w:rPr>
                <w:rFonts w:cs="Arial"/>
                <w:szCs w:val="18"/>
              </w:rPr>
            </w:pPr>
            <w:r w:rsidRPr="008616C7">
              <w:rPr>
                <w:rFonts w:cs="Arial"/>
                <w:szCs w:val="18"/>
              </w:rPr>
              <w:t>Start</w:t>
            </w:r>
          </w:p>
        </w:tc>
        <w:tc>
          <w:tcPr>
            <w:tcW w:w="774" w:type="dxa"/>
            <w:tcBorders>
              <w:top w:val="single" w:sz="2" w:space="0" w:color="808080"/>
              <w:left w:val="single" w:sz="2" w:space="0" w:color="808080"/>
              <w:bottom w:val="single" w:sz="2" w:space="0" w:color="808080"/>
            </w:tcBorders>
            <w:shd w:val="clear" w:color="auto" w:fill="auto"/>
            <w:tcMar>
              <w:left w:w="107" w:type="dxa"/>
            </w:tcMar>
            <w:vAlign w:val="center"/>
          </w:tcPr>
          <w:p w14:paraId="5EAC4311" w14:textId="77777777" w:rsidR="00BC1DFE" w:rsidRPr="008616C7" w:rsidRDefault="00D97F89">
            <w:pPr>
              <w:pStyle w:val="Tabellenberschrift"/>
              <w:rPr>
                <w:rFonts w:cs="Arial"/>
                <w:szCs w:val="18"/>
              </w:rPr>
            </w:pPr>
            <w:r w:rsidRPr="008616C7">
              <w:rPr>
                <w:rFonts w:cs="Arial"/>
                <w:szCs w:val="18"/>
              </w:rPr>
              <w:t>End</w:t>
            </w:r>
          </w:p>
        </w:tc>
        <w:tc>
          <w:tcPr>
            <w:tcW w:w="2295" w:type="dxa"/>
            <w:tcBorders>
              <w:top w:val="single" w:sz="2" w:space="0" w:color="808080"/>
              <w:left w:val="single" w:sz="2" w:space="0" w:color="808080"/>
              <w:bottom w:val="single" w:sz="2" w:space="0" w:color="808080"/>
            </w:tcBorders>
            <w:shd w:val="clear" w:color="auto" w:fill="auto"/>
            <w:tcMar>
              <w:left w:w="107" w:type="dxa"/>
            </w:tcMar>
            <w:vAlign w:val="center"/>
          </w:tcPr>
          <w:p w14:paraId="1195C1E3" w14:textId="77777777" w:rsidR="00BC1DFE" w:rsidRPr="008616C7" w:rsidRDefault="00D97F89">
            <w:pPr>
              <w:pStyle w:val="Tabellenberschrift"/>
              <w:rPr>
                <w:rFonts w:cs="Arial"/>
                <w:szCs w:val="18"/>
              </w:rPr>
            </w:pPr>
            <w:r w:rsidRPr="008616C7">
              <w:rPr>
                <w:rFonts w:cs="Arial"/>
                <w:szCs w:val="18"/>
              </w:rPr>
              <w:t>Activities</w:t>
            </w:r>
          </w:p>
        </w:tc>
        <w:tc>
          <w:tcPr>
            <w:tcW w:w="2977" w:type="dxa"/>
            <w:tcBorders>
              <w:top w:val="single" w:sz="2" w:space="0" w:color="808080"/>
              <w:left w:val="single" w:sz="2" w:space="0" w:color="808080"/>
              <w:bottom w:val="single" w:sz="2" w:space="0" w:color="808080"/>
            </w:tcBorders>
            <w:shd w:val="clear" w:color="auto" w:fill="auto"/>
            <w:tcMar>
              <w:left w:w="107" w:type="dxa"/>
            </w:tcMar>
            <w:vAlign w:val="center"/>
          </w:tcPr>
          <w:p w14:paraId="393BEBB8" w14:textId="77777777" w:rsidR="00BC1DFE" w:rsidRPr="008616C7" w:rsidRDefault="00D97F89">
            <w:pPr>
              <w:pStyle w:val="Tabellenberschrift"/>
              <w:rPr>
                <w:rFonts w:cs="Arial"/>
                <w:szCs w:val="18"/>
              </w:rPr>
            </w:pPr>
            <w:r w:rsidRPr="008616C7">
              <w:rPr>
                <w:rFonts w:cs="Arial"/>
                <w:szCs w:val="18"/>
              </w:rPr>
              <w:t>Resources required</w:t>
            </w:r>
          </w:p>
        </w:tc>
        <w:tc>
          <w:tcPr>
            <w:tcW w:w="82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4ACECBE8" w14:textId="77777777" w:rsidR="00BC1DFE" w:rsidRPr="008616C7" w:rsidRDefault="00D97F89">
            <w:pPr>
              <w:pStyle w:val="Tabellenberschrift"/>
              <w:rPr>
                <w:rFonts w:cs="Arial"/>
                <w:szCs w:val="18"/>
              </w:rPr>
            </w:pPr>
            <w:r w:rsidRPr="008616C7">
              <w:rPr>
                <w:rFonts w:cs="Arial"/>
                <w:szCs w:val="18"/>
              </w:rPr>
              <w:t>Mile- stones (M)</w:t>
            </w:r>
          </w:p>
        </w:tc>
      </w:tr>
      <w:tr w:rsidR="00B87492" w14:paraId="49CF5E73" w14:textId="77777777" w:rsidTr="008616C7">
        <w:trPr>
          <w:trHeight w:val="567"/>
        </w:trPr>
        <w:tc>
          <w:tcPr>
            <w:tcW w:w="1106" w:type="dxa"/>
            <w:tcBorders>
              <w:left w:val="single" w:sz="2" w:space="0" w:color="808080"/>
              <w:bottom w:val="single" w:sz="2" w:space="0" w:color="808080"/>
            </w:tcBorders>
            <w:shd w:val="clear" w:color="auto" w:fill="auto"/>
            <w:tcMar>
              <w:left w:w="107" w:type="dxa"/>
            </w:tcMar>
          </w:tcPr>
          <w:p w14:paraId="6BF6E9F2" w14:textId="6EEB2C73" w:rsidR="00BC1DFE" w:rsidRPr="008616C7" w:rsidRDefault="00E67984">
            <w:pPr>
              <w:pStyle w:val="TabelleText"/>
              <w:rPr>
                <w:sz w:val="18"/>
                <w:szCs w:val="18"/>
              </w:rPr>
            </w:pPr>
            <w:r w:rsidRPr="008616C7">
              <w:rPr>
                <w:sz w:val="18"/>
                <w:szCs w:val="18"/>
              </w:rPr>
              <w:t>WP concept</w:t>
            </w:r>
          </w:p>
        </w:tc>
        <w:tc>
          <w:tcPr>
            <w:tcW w:w="1112" w:type="dxa"/>
            <w:tcBorders>
              <w:left w:val="single" w:sz="2" w:space="0" w:color="808080"/>
              <w:bottom w:val="single" w:sz="2" w:space="0" w:color="808080"/>
            </w:tcBorders>
            <w:shd w:val="clear" w:color="auto" w:fill="auto"/>
            <w:tcMar>
              <w:left w:w="107" w:type="dxa"/>
            </w:tcMar>
          </w:tcPr>
          <w:p w14:paraId="7A79DEA0" w14:textId="2CEA991B" w:rsidR="00BC1DFE" w:rsidRPr="008616C7" w:rsidRDefault="00646696">
            <w:pPr>
              <w:pStyle w:val="TabelleText"/>
              <w:rPr>
                <w:sz w:val="18"/>
                <w:szCs w:val="18"/>
              </w:rPr>
            </w:pPr>
            <w:r w:rsidRPr="008616C7">
              <w:rPr>
                <w:sz w:val="18"/>
                <w:szCs w:val="18"/>
              </w:rPr>
              <w:t>M</w:t>
            </w:r>
            <w:r w:rsidR="00E67984" w:rsidRPr="008616C7">
              <w:rPr>
                <w:sz w:val="18"/>
                <w:szCs w:val="18"/>
              </w:rPr>
              <w:t>arch</w:t>
            </w:r>
          </w:p>
        </w:tc>
        <w:tc>
          <w:tcPr>
            <w:tcW w:w="774" w:type="dxa"/>
            <w:tcBorders>
              <w:left w:val="single" w:sz="2" w:space="0" w:color="808080"/>
              <w:bottom w:val="single" w:sz="2" w:space="0" w:color="808080"/>
            </w:tcBorders>
            <w:shd w:val="clear" w:color="auto" w:fill="auto"/>
            <w:tcMar>
              <w:left w:w="107" w:type="dxa"/>
            </w:tcMar>
          </w:tcPr>
          <w:p w14:paraId="305E87C1" w14:textId="5013D803" w:rsidR="00BC1DFE" w:rsidRPr="008616C7" w:rsidRDefault="00646696">
            <w:pPr>
              <w:pStyle w:val="TabelleText"/>
              <w:rPr>
                <w:sz w:val="18"/>
                <w:szCs w:val="18"/>
              </w:rPr>
            </w:pPr>
            <w:r w:rsidRPr="008616C7">
              <w:rPr>
                <w:sz w:val="18"/>
                <w:szCs w:val="18"/>
              </w:rPr>
              <w:t>End April</w:t>
            </w:r>
          </w:p>
        </w:tc>
        <w:tc>
          <w:tcPr>
            <w:tcW w:w="2295" w:type="dxa"/>
            <w:tcBorders>
              <w:left w:val="single" w:sz="2" w:space="0" w:color="808080"/>
              <w:bottom w:val="single" w:sz="2" w:space="0" w:color="808080"/>
            </w:tcBorders>
            <w:shd w:val="clear" w:color="auto" w:fill="auto"/>
            <w:tcMar>
              <w:left w:w="107" w:type="dxa"/>
            </w:tcMar>
          </w:tcPr>
          <w:p w14:paraId="358AB2AF" w14:textId="4A9BC976" w:rsidR="00BC1DFE" w:rsidRPr="008616C7" w:rsidRDefault="00646696">
            <w:pPr>
              <w:pStyle w:val="TabelleText"/>
              <w:rPr>
                <w:sz w:val="18"/>
                <w:szCs w:val="18"/>
              </w:rPr>
            </w:pPr>
            <w:r w:rsidRPr="008616C7">
              <w:rPr>
                <w:sz w:val="18"/>
                <w:szCs w:val="18"/>
              </w:rPr>
              <w:t>Preparing Thesis Concept</w:t>
            </w:r>
          </w:p>
        </w:tc>
        <w:tc>
          <w:tcPr>
            <w:tcW w:w="2977" w:type="dxa"/>
            <w:tcBorders>
              <w:left w:val="single" w:sz="2" w:space="0" w:color="808080"/>
              <w:bottom w:val="single" w:sz="2" w:space="0" w:color="808080"/>
            </w:tcBorders>
            <w:shd w:val="clear" w:color="auto" w:fill="auto"/>
            <w:tcMar>
              <w:left w:w="107" w:type="dxa"/>
            </w:tcMar>
          </w:tcPr>
          <w:p w14:paraId="24F5A690" w14:textId="00C1D893" w:rsidR="00BC1DFE" w:rsidRPr="008616C7" w:rsidRDefault="00FF25EB">
            <w:pPr>
              <w:pStyle w:val="TabelleText"/>
              <w:snapToGrid w:val="0"/>
              <w:rPr>
                <w:sz w:val="18"/>
                <w:szCs w:val="18"/>
              </w:rPr>
            </w:pPr>
            <w:r w:rsidRPr="008616C7">
              <w:rPr>
                <w:sz w:val="18"/>
                <w:szCs w:val="18"/>
              </w:rPr>
              <w:t>Thesis Template, Zotero, Research Journal, Supervisor consultation, Access to Journal Articles</w:t>
            </w:r>
          </w:p>
        </w:tc>
        <w:tc>
          <w:tcPr>
            <w:tcW w:w="824" w:type="dxa"/>
            <w:tcBorders>
              <w:left w:val="single" w:sz="2" w:space="0" w:color="808080"/>
              <w:bottom w:val="single" w:sz="2" w:space="0" w:color="808080"/>
              <w:right w:val="single" w:sz="2" w:space="0" w:color="808080"/>
            </w:tcBorders>
            <w:shd w:val="clear" w:color="auto" w:fill="auto"/>
            <w:tcMar>
              <w:left w:w="107" w:type="dxa"/>
            </w:tcMar>
          </w:tcPr>
          <w:p w14:paraId="7F03A49F" w14:textId="25DA8D69" w:rsidR="00BC1DFE" w:rsidRPr="008616C7" w:rsidRDefault="00646696">
            <w:pPr>
              <w:pStyle w:val="TabelleText"/>
              <w:snapToGrid w:val="0"/>
              <w:rPr>
                <w:sz w:val="18"/>
                <w:szCs w:val="18"/>
              </w:rPr>
            </w:pPr>
            <w:r w:rsidRPr="008616C7">
              <w:rPr>
                <w:sz w:val="18"/>
                <w:szCs w:val="18"/>
              </w:rPr>
              <w:t>M1</w:t>
            </w:r>
          </w:p>
        </w:tc>
      </w:tr>
      <w:tr w:rsidR="00B87492" w14:paraId="36C22496" w14:textId="77777777" w:rsidTr="008616C7">
        <w:trPr>
          <w:trHeight w:val="567"/>
        </w:trPr>
        <w:tc>
          <w:tcPr>
            <w:tcW w:w="1106" w:type="dxa"/>
            <w:tcBorders>
              <w:left w:val="single" w:sz="2" w:space="0" w:color="808080"/>
              <w:bottom w:val="single" w:sz="2" w:space="0" w:color="808080"/>
            </w:tcBorders>
            <w:shd w:val="clear" w:color="auto" w:fill="auto"/>
            <w:tcMar>
              <w:left w:w="107" w:type="dxa"/>
            </w:tcMar>
          </w:tcPr>
          <w:p w14:paraId="694CD9DE" w14:textId="77777777" w:rsidR="00BC1DFE" w:rsidRPr="008616C7" w:rsidRDefault="00E67984">
            <w:pPr>
              <w:pStyle w:val="TabelleText"/>
              <w:rPr>
                <w:sz w:val="18"/>
                <w:szCs w:val="18"/>
              </w:rPr>
            </w:pPr>
            <w:r w:rsidRPr="008616C7">
              <w:rPr>
                <w:sz w:val="18"/>
                <w:szCs w:val="18"/>
              </w:rPr>
              <w:t xml:space="preserve">WP </w:t>
            </w:r>
          </w:p>
          <w:p w14:paraId="336730D4" w14:textId="08EE4D35" w:rsidR="00E67984" w:rsidRPr="008616C7" w:rsidRDefault="00E67984">
            <w:pPr>
              <w:pStyle w:val="TabelleText"/>
              <w:rPr>
                <w:sz w:val="18"/>
                <w:szCs w:val="18"/>
              </w:rPr>
            </w:pPr>
            <w:r w:rsidRPr="008616C7">
              <w:rPr>
                <w:sz w:val="18"/>
                <w:szCs w:val="18"/>
              </w:rPr>
              <w:t>Theory</w:t>
            </w:r>
          </w:p>
        </w:tc>
        <w:tc>
          <w:tcPr>
            <w:tcW w:w="1112" w:type="dxa"/>
            <w:tcBorders>
              <w:left w:val="single" w:sz="2" w:space="0" w:color="808080"/>
              <w:bottom w:val="single" w:sz="2" w:space="0" w:color="808080"/>
            </w:tcBorders>
            <w:shd w:val="clear" w:color="auto" w:fill="auto"/>
            <w:tcMar>
              <w:left w:w="107" w:type="dxa"/>
            </w:tcMar>
          </w:tcPr>
          <w:p w14:paraId="18C900B2" w14:textId="0CE1ACD9" w:rsidR="00BC1DFE" w:rsidRPr="008616C7" w:rsidRDefault="00E67984">
            <w:pPr>
              <w:pStyle w:val="TabelleText"/>
              <w:snapToGrid w:val="0"/>
              <w:rPr>
                <w:sz w:val="18"/>
                <w:szCs w:val="18"/>
              </w:rPr>
            </w:pPr>
            <w:r w:rsidRPr="008616C7">
              <w:rPr>
                <w:sz w:val="18"/>
                <w:szCs w:val="18"/>
              </w:rPr>
              <w:t>May</w:t>
            </w:r>
          </w:p>
        </w:tc>
        <w:tc>
          <w:tcPr>
            <w:tcW w:w="774" w:type="dxa"/>
            <w:tcBorders>
              <w:left w:val="single" w:sz="2" w:space="0" w:color="808080"/>
              <w:bottom w:val="single" w:sz="2" w:space="0" w:color="808080"/>
            </w:tcBorders>
            <w:shd w:val="clear" w:color="auto" w:fill="auto"/>
            <w:tcMar>
              <w:left w:w="107" w:type="dxa"/>
            </w:tcMar>
          </w:tcPr>
          <w:p w14:paraId="722C71AC" w14:textId="69250A0B" w:rsidR="00BC1DFE" w:rsidRPr="008616C7" w:rsidRDefault="00E67984">
            <w:pPr>
              <w:pStyle w:val="TabelleText"/>
              <w:snapToGrid w:val="0"/>
              <w:rPr>
                <w:sz w:val="18"/>
                <w:szCs w:val="18"/>
              </w:rPr>
            </w:pPr>
            <w:r w:rsidRPr="008616C7">
              <w:rPr>
                <w:sz w:val="18"/>
                <w:szCs w:val="18"/>
              </w:rPr>
              <w:t>May</w:t>
            </w:r>
          </w:p>
        </w:tc>
        <w:tc>
          <w:tcPr>
            <w:tcW w:w="2295" w:type="dxa"/>
            <w:tcBorders>
              <w:left w:val="single" w:sz="2" w:space="0" w:color="808080"/>
              <w:bottom w:val="single" w:sz="2" w:space="0" w:color="808080"/>
            </w:tcBorders>
            <w:shd w:val="clear" w:color="auto" w:fill="auto"/>
            <w:tcMar>
              <w:left w:w="107" w:type="dxa"/>
            </w:tcMar>
          </w:tcPr>
          <w:p w14:paraId="2E11B87D" w14:textId="1353513C" w:rsidR="00BC1DFE" w:rsidRPr="008616C7" w:rsidRDefault="00E67984">
            <w:pPr>
              <w:pStyle w:val="TabelleText"/>
              <w:snapToGrid w:val="0"/>
              <w:rPr>
                <w:sz w:val="18"/>
                <w:szCs w:val="18"/>
              </w:rPr>
            </w:pPr>
            <w:r w:rsidRPr="008616C7">
              <w:rPr>
                <w:sz w:val="18"/>
                <w:szCs w:val="18"/>
              </w:rPr>
              <w:t xml:space="preserve">Further Literature Research based on identified gaps while writing </w:t>
            </w:r>
            <w:r w:rsidR="008616C7">
              <w:rPr>
                <w:sz w:val="18"/>
                <w:szCs w:val="18"/>
              </w:rPr>
              <w:t>T</w:t>
            </w:r>
            <w:r w:rsidRPr="008616C7">
              <w:rPr>
                <w:sz w:val="18"/>
                <w:szCs w:val="18"/>
              </w:rPr>
              <w:t>hesis Concept</w:t>
            </w:r>
          </w:p>
        </w:tc>
        <w:tc>
          <w:tcPr>
            <w:tcW w:w="2977" w:type="dxa"/>
            <w:tcBorders>
              <w:left w:val="single" w:sz="2" w:space="0" w:color="808080"/>
              <w:bottom w:val="single" w:sz="2" w:space="0" w:color="808080"/>
            </w:tcBorders>
            <w:shd w:val="clear" w:color="auto" w:fill="auto"/>
            <w:tcMar>
              <w:left w:w="107" w:type="dxa"/>
            </w:tcMar>
          </w:tcPr>
          <w:p w14:paraId="78DF678D" w14:textId="46598FA0" w:rsidR="00BC1DFE" w:rsidRPr="008616C7" w:rsidRDefault="00FF25EB">
            <w:pPr>
              <w:pStyle w:val="TabelleText"/>
              <w:snapToGrid w:val="0"/>
              <w:rPr>
                <w:sz w:val="18"/>
                <w:szCs w:val="18"/>
              </w:rPr>
            </w:pPr>
            <w:r w:rsidRPr="008616C7">
              <w:rPr>
                <w:sz w:val="18"/>
                <w:szCs w:val="18"/>
              </w:rPr>
              <w:t>Access to Journal Articles and books, Zotero,</w:t>
            </w:r>
          </w:p>
        </w:tc>
        <w:tc>
          <w:tcPr>
            <w:tcW w:w="824" w:type="dxa"/>
            <w:tcBorders>
              <w:left w:val="single" w:sz="2" w:space="0" w:color="808080"/>
              <w:bottom w:val="single" w:sz="2" w:space="0" w:color="808080"/>
              <w:right w:val="single" w:sz="2" w:space="0" w:color="808080"/>
            </w:tcBorders>
            <w:shd w:val="clear" w:color="auto" w:fill="auto"/>
            <w:tcMar>
              <w:left w:w="107" w:type="dxa"/>
            </w:tcMar>
          </w:tcPr>
          <w:p w14:paraId="2D948BC1" w14:textId="473A8F56" w:rsidR="00BC1DFE" w:rsidRPr="008616C7" w:rsidRDefault="00166CC6">
            <w:pPr>
              <w:pStyle w:val="TabelleText"/>
              <w:snapToGrid w:val="0"/>
              <w:rPr>
                <w:sz w:val="18"/>
                <w:szCs w:val="18"/>
              </w:rPr>
            </w:pPr>
            <w:r w:rsidRPr="008616C7">
              <w:rPr>
                <w:sz w:val="18"/>
                <w:szCs w:val="18"/>
              </w:rPr>
              <w:t>M3</w:t>
            </w:r>
          </w:p>
        </w:tc>
      </w:tr>
      <w:tr w:rsidR="00B87492" w14:paraId="2EB352A4" w14:textId="77777777" w:rsidTr="008616C7">
        <w:trPr>
          <w:trHeight w:val="567"/>
        </w:trPr>
        <w:tc>
          <w:tcPr>
            <w:tcW w:w="1106" w:type="dxa"/>
            <w:tcBorders>
              <w:left w:val="single" w:sz="2" w:space="0" w:color="808080"/>
              <w:bottom w:val="single" w:sz="2" w:space="0" w:color="808080"/>
            </w:tcBorders>
            <w:shd w:val="clear" w:color="auto" w:fill="auto"/>
            <w:tcMar>
              <w:left w:w="107" w:type="dxa"/>
            </w:tcMar>
          </w:tcPr>
          <w:p w14:paraId="51024E2E" w14:textId="1278484A" w:rsidR="00BC1DFE" w:rsidRPr="008616C7" w:rsidRDefault="00E67984">
            <w:pPr>
              <w:pStyle w:val="TabelleText"/>
              <w:rPr>
                <w:rFonts w:eastAsia="Arial"/>
                <w:sz w:val="18"/>
                <w:szCs w:val="18"/>
              </w:rPr>
            </w:pPr>
            <w:r w:rsidRPr="008616C7">
              <w:rPr>
                <w:rFonts w:eastAsia="Arial"/>
                <w:sz w:val="18"/>
                <w:szCs w:val="18"/>
              </w:rPr>
              <w:t>WP conference</w:t>
            </w:r>
          </w:p>
        </w:tc>
        <w:tc>
          <w:tcPr>
            <w:tcW w:w="1112" w:type="dxa"/>
            <w:tcBorders>
              <w:left w:val="single" w:sz="2" w:space="0" w:color="808080"/>
              <w:bottom w:val="single" w:sz="2" w:space="0" w:color="808080"/>
            </w:tcBorders>
            <w:shd w:val="clear" w:color="auto" w:fill="auto"/>
            <w:tcMar>
              <w:left w:w="107" w:type="dxa"/>
            </w:tcMar>
          </w:tcPr>
          <w:p w14:paraId="607E23AF" w14:textId="10408D8B" w:rsidR="00BC1DFE" w:rsidRPr="008616C7" w:rsidRDefault="00E67984">
            <w:pPr>
              <w:pStyle w:val="TabelleText"/>
              <w:snapToGrid w:val="0"/>
              <w:rPr>
                <w:sz w:val="18"/>
                <w:szCs w:val="18"/>
              </w:rPr>
            </w:pPr>
            <w:r w:rsidRPr="008616C7">
              <w:rPr>
                <w:sz w:val="18"/>
                <w:szCs w:val="18"/>
              </w:rPr>
              <w:t>April</w:t>
            </w:r>
          </w:p>
        </w:tc>
        <w:tc>
          <w:tcPr>
            <w:tcW w:w="774" w:type="dxa"/>
            <w:tcBorders>
              <w:left w:val="single" w:sz="2" w:space="0" w:color="808080"/>
              <w:bottom w:val="single" w:sz="2" w:space="0" w:color="808080"/>
            </w:tcBorders>
            <w:shd w:val="clear" w:color="auto" w:fill="auto"/>
            <w:tcMar>
              <w:left w:w="107" w:type="dxa"/>
            </w:tcMar>
          </w:tcPr>
          <w:p w14:paraId="622BDCC5" w14:textId="529244DB" w:rsidR="00BC1DFE" w:rsidRPr="008616C7" w:rsidRDefault="00E67984">
            <w:pPr>
              <w:pStyle w:val="TabelleText"/>
              <w:snapToGrid w:val="0"/>
              <w:rPr>
                <w:sz w:val="18"/>
                <w:szCs w:val="18"/>
              </w:rPr>
            </w:pPr>
            <w:r w:rsidRPr="008616C7">
              <w:rPr>
                <w:sz w:val="18"/>
                <w:szCs w:val="18"/>
              </w:rPr>
              <w:t>April</w:t>
            </w:r>
          </w:p>
        </w:tc>
        <w:tc>
          <w:tcPr>
            <w:tcW w:w="2295" w:type="dxa"/>
            <w:tcBorders>
              <w:left w:val="single" w:sz="2" w:space="0" w:color="808080"/>
              <w:bottom w:val="single" w:sz="2" w:space="0" w:color="808080"/>
            </w:tcBorders>
            <w:shd w:val="clear" w:color="auto" w:fill="auto"/>
            <w:tcMar>
              <w:left w:w="107" w:type="dxa"/>
            </w:tcMar>
          </w:tcPr>
          <w:p w14:paraId="47C1567F" w14:textId="5EA7486C" w:rsidR="00BC1DFE" w:rsidRPr="008616C7" w:rsidRDefault="00E67984">
            <w:pPr>
              <w:pStyle w:val="TabelleText"/>
              <w:snapToGrid w:val="0"/>
              <w:rPr>
                <w:sz w:val="18"/>
                <w:szCs w:val="18"/>
              </w:rPr>
            </w:pPr>
            <w:r w:rsidRPr="008616C7">
              <w:rPr>
                <w:sz w:val="18"/>
                <w:szCs w:val="18"/>
              </w:rPr>
              <w:t>Writing and editing my Abstract for the Conference</w:t>
            </w:r>
          </w:p>
        </w:tc>
        <w:tc>
          <w:tcPr>
            <w:tcW w:w="2977" w:type="dxa"/>
            <w:tcBorders>
              <w:left w:val="single" w:sz="2" w:space="0" w:color="808080"/>
              <w:bottom w:val="single" w:sz="2" w:space="0" w:color="808080"/>
            </w:tcBorders>
            <w:shd w:val="clear" w:color="auto" w:fill="auto"/>
            <w:tcMar>
              <w:left w:w="107" w:type="dxa"/>
            </w:tcMar>
          </w:tcPr>
          <w:p w14:paraId="5F201350" w14:textId="0AF09EBE" w:rsidR="00BC1DFE" w:rsidRPr="008616C7" w:rsidRDefault="00FF25EB">
            <w:pPr>
              <w:pStyle w:val="TabelleText"/>
              <w:snapToGrid w:val="0"/>
              <w:rPr>
                <w:sz w:val="18"/>
                <w:szCs w:val="18"/>
              </w:rPr>
            </w:pPr>
            <w:r w:rsidRPr="008616C7">
              <w:rPr>
                <w:sz w:val="18"/>
                <w:szCs w:val="18"/>
              </w:rPr>
              <w:t xml:space="preserve">Thesis Concept, Feeback </w:t>
            </w:r>
          </w:p>
        </w:tc>
        <w:tc>
          <w:tcPr>
            <w:tcW w:w="824" w:type="dxa"/>
            <w:tcBorders>
              <w:left w:val="single" w:sz="2" w:space="0" w:color="808080"/>
              <w:bottom w:val="single" w:sz="2" w:space="0" w:color="808080"/>
              <w:right w:val="single" w:sz="2" w:space="0" w:color="808080"/>
            </w:tcBorders>
            <w:shd w:val="clear" w:color="auto" w:fill="auto"/>
            <w:tcMar>
              <w:left w:w="107" w:type="dxa"/>
            </w:tcMar>
          </w:tcPr>
          <w:p w14:paraId="6C91C159" w14:textId="77184A8C" w:rsidR="00BC1DFE" w:rsidRPr="008616C7" w:rsidRDefault="00166CC6">
            <w:pPr>
              <w:pStyle w:val="TabelleText"/>
              <w:snapToGrid w:val="0"/>
              <w:rPr>
                <w:sz w:val="18"/>
                <w:szCs w:val="18"/>
              </w:rPr>
            </w:pPr>
            <w:r w:rsidRPr="008616C7">
              <w:rPr>
                <w:sz w:val="18"/>
                <w:szCs w:val="18"/>
              </w:rPr>
              <w:t>M2</w:t>
            </w:r>
          </w:p>
        </w:tc>
      </w:tr>
      <w:tr w:rsidR="00B87492" w14:paraId="0CEE6568" w14:textId="77777777" w:rsidTr="008616C7">
        <w:trPr>
          <w:trHeight w:val="567"/>
        </w:trPr>
        <w:tc>
          <w:tcPr>
            <w:tcW w:w="1106" w:type="dxa"/>
            <w:tcBorders>
              <w:left w:val="single" w:sz="2" w:space="0" w:color="808080"/>
              <w:bottom w:val="single" w:sz="2" w:space="0" w:color="808080"/>
            </w:tcBorders>
            <w:shd w:val="clear" w:color="auto" w:fill="auto"/>
            <w:tcMar>
              <w:left w:w="107" w:type="dxa"/>
            </w:tcMar>
          </w:tcPr>
          <w:p w14:paraId="30763937" w14:textId="6ED1B8C5" w:rsidR="00BC1DFE" w:rsidRPr="008616C7" w:rsidRDefault="00E67984">
            <w:pPr>
              <w:pStyle w:val="TabelleText"/>
              <w:snapToGrid w:val="0"/>
              <w:rPr>
                <w:sz w:val="18"/>
                <w:szCs w:val="18"/>
              </w:rPr>
            </w:pPr>
            <w:r w:rsidRPr="008616C7">
              <w:rPr>
                <w:sz w:val="18"/>
                <w:szCs w:val="18"/>
              </w:rPr>
              <w:t xml:space="preserve">WP </w:t>
            </w:r>
            <w:r w:rsidR="00166CC6" w:rsidRPr="008616C7">
              <w:rPr>
                <w:sz w:val="18"/>
                <w:szCs w:val="18"/>
              </w:rPr>
              <w:t>writing</w:t>
            </w:r>
          </w:p>
        </w:tc>
        <w:tc>
          <w:tcPr>
            <w:tcW w:w="1112" w:type="dxa"/>
            <w:tcBorders>
              <w:left w:val="single" w:sz="2" w:space="0" w:color="808080"/>
              <w:bottom w:val="single" w:sz="2" w:space="0" w:color="808080"/>
            </w:tcBorders>
            <w:shd w:val="clear" w:color="auto" w:fill="auto"/>
            <w:tcMar>
              <w:left w:w="107" w:type="dxa"/>
            </w:tcMar>
          </w:tcPr>
          <w:p w14:paraId="427DD270" w14:textId="14B1FFF7" w:rsidR="00BC1DFE" w:rsidRPr="008616C7" w:rsidRDefault="00E67984">
            <w:pPr>
              <w:pStyle w:val="TabelleText"/>
              <w:snapToGrid w:val="0"/>
              <w:rPr>
                <w:sz w:val="18"/>
                <w:szCs w:val="18"/>
              </w:rPr>
            </w:pPr>
            <w:r w:rsidRPr="008616C7">
              <w:rPr>
                <w:sz w:val="18"/>
                <w:szCs w:val="18"/>
              </w:rPr>
              <w:t>May</w:t>
            </w:r>
          </w:p>
        </w:tc>
        <w:tc>
          <w:tcPr>
            <w:tcW w:w="774" w:type="dxa"/>
            <w:tcBorders>
              <w:left w:val="single" w:sz="2" w:space="0" w:color="808080"/>
              <w:bottom w:val="single" w:sz="2" w:space="0" w:color="808080"/>
            </w:tcBorders>
            <w:shd w:val="clear" w:color="auto" w:fill="auto"/>
            <w:tcMar>
              <w:left w:w="107" w:type="dxa"/>
            </w:tcMar>
          </w:tcPr>
          <w:p w14:paraId="6FFEFC42" w14:textId="20BDC65C" w:rsidR="00BC1DFE" w:rsidRPr="008616C7" w:rsidRDefault="00E67984">
            <w:pPr>
              <w:pStyle w:val="TabelleText"/>
              <w:snapToGrid w:val="0"/>
              <w:rPr>
                <w:sz w:val="18"/>
                <w:szCs w:val="18"/>
              </w:rPr>
            </w:pPr>
            <w:r w:rsidRPr="008616C7">
              <w:rPr>
                <w:sz w:val="18"/>
                <w:szCs w:val="18"/>
              </w:rPr>
              <w:t>Mid-June</w:t>
            </w:r>
          </w:p>
        </w:tc>
        <w:tc>
          <w:tcPr>
            <w:tcW w:w="2295" w:type="dxa"/>
            <w:tcBorders>
              <w:left w:val="single" w:sz="2" w:space="0" w:color="808080"/>
              <w:bottom w:val="single" w:sz="2" w:space="0" w:color="808080"/>
            </w:tcBorders>
            <w:shd w:val="clear" w:color="auto" w:fill="auto"/>
            <w:tcMar>
              <w:left w:w="107" w:type="dxa"/>
            </w:tcMar>
          </w:tcPr>
          <w:p w14:paraId="24206D8F" w14:textId="415D2558" w:rsidR="00BC1DFE" w:rsidRPr="008616C7" w:rsidRDefault="00E67984">
            <w:pPr>
              <w:pStyle w:val="TabelleText"/>
              <w:snapToGrid w:val="0"/>
              <w:rPr>
                <w:sz w:val="18"/>
                <w:szCs w:val="18"/>
              </w:rPr>
            </w:pPr>
            <w:r w:rsidRPr="008616C7">
              <w:rPr>
                <w:sz w:val="18"/>
                <w:szCs w:val="18"/>
              </w:rPr>
              <w:t>Writing my Theoretical Framework section</w:t>
            </w:r>
          </w:p>
        </w:tc>
        <w:tc>
          <w:tcPr>
            <w:tcW w:w="2977" w:type="dxa"/>
            <w:tcBorders>
              <w:left w:val="single" w:sz="2" w:space="0" w:color="808080"/>
              <w:bottom w:val="single" w:sz="2" w:space="0" w:color="808080"/>
            </w:tcBorders>
            <w:shd w:val="clear" w:color="auto" w:fill="auto"/>
            <w:tcMar>
              <w:left w:w="107" w:type="dxa"/>
            </w:tcMar>
          </w:tcPr>
          <w:p w14:paraId="0B17CAEA" w14:textId="713D14A7" w:rsidR="00BC1DFE" w:rsidRPr="008616C7" w:rsidRDefault="00FF25EB">
            <w:pPr>
              <w:pStyle w:val="TabelleText"/>
              <w:snapToGrid w:val="0"/>
              <w:rPr>
                <w:sz w:val="18"/>
                <w:szCs w:val="18"/>
              </w:rPr>
            </w:pPr>
            <w:r w:rsidRPr="008616C7">
              <w:rPr>
                <w:sz w:val="18"/>
                <w:szCs w:val="18"/>
              </w:rPr>
              <w:t xml:space="preserve">Gathered Literature (M3), Research Journal, </w:t>
            </w:r>
            <w:r w:rsidR="00B87492" w:rsidRPr="008616C7">
              <w:rPr>
                <w:sz w:val="18"/>
                <w:szCs w:val="18"/>
              </w:rPr>
              <w:t>LaTeX (integrated with Obsidian)</w:t>
            </w:r>
          </w:p>
        </w:tc>
        <w:tc>
          <w:tcPr>
            <w:tcW w:w="824" w:type="dxa"/>
            <w:tcBorders>
              <w:left w:val="single" w:sz="2" w:space="0" w:color="808080"/>
              <w:bottom w:val="single" w:sz="2" w:space="0" w:color="808080"/>
              <w:right w:val="single" w:sz="2" w:space="0" w:color="808080"/>
            </w:tcBorders>
            <w:shd w:val="clear" w:color="auto" w:fill="auto"/>
            <w:tcMar>
              <w:left w:w="107" w:type="dxa"/>
            </w:tcMar>
          </w:tcPr>
          <w:p w14:paraId="2AD01CD2" w14:textId="20FED08B" w:rsidR="00BC1DFE" w:rsidRPr="008616C7" w:rsidRDefault="00166CC6">
            <w:pPr>
              <w:pStyle w:val="TabelleText"/>
              <w:snapToGrid w:val="0"/>
              <w:rPr>
                <w:sz w:val="18"/>
                <w:szCs w:val="18"/>
              </w:rPr>
            </w:pPr>
            <w:r w:rsidRPr="008616C7">
              <w:rPr>
                <w:sz w:val="18"/>
                <w:szCs w:val="18"/>
              </w:rPr>
              <w:t>M4</w:t>
            </w:r>
          </w:p>
        </w:tc>
      </w:tr>
      <w:tr w:rsidR="00B87492" w14:paraId="19B7CC7E" w14:textId="77777777" w:rsidTr="008616C7">
        <w:trPr>
          <w:trHeight w:val="567"/>
        </w:trPr>
        <w:tc>
          <w:tcPr>
            <w:tcW w:w="1106" w:type="dxa"/>
            <w:tcBorders>
              <w:left w:val="single" w:sz="2" w:space="0" w:color="808080"/>
            </w:tcBorders>
            <w:shd w:val="clear" w:color="auto" w:fill="auto"/>
            <w:tcMar>
              <w:left w:w="107" w:type="dxa"/>
            </w:tcMar>
          </w:tcPr>
          <w:p w14:paraId="30B4F457" w14:textId="4FA645B0" w:rsidR="00BC1DFE" w:rsidRPr="008616C7" w:rsidRDefault="00E67984">
            <w:pPr>
              <w:pStyle w:val="TabelleText"/>
              <w:snapToGrid w:val="0"/>
              <w:rPr>
                <w:sz w:val="18"/>
                <w:szCs w:val="18"/>
              </w:rPr>
            </w:pPr>
            <w:r w:rsidRPr="008616C7">
              <w:rPr>
                <w:sz w:val="18"/>
                <w:szCs w:val="18"/>
              </w:rPr>
              <w:t>WP conference</w:t>
            </w:r>
          </w:p>
        </w:tc>
        <w:tc>
          <w:tcPr>
            <w:tcW w:w="1112" w:type="dxa"/>
            <w:tcBorders>
              <w:left w:val="single" w:sz="2" w:space="0" w:color="808080"/>
            </w:tcBorders>
            <w:shd w:val="clear" w:color="auto" w:fill="auto"/>
            <w:tcMar>
              <w:left w:w="107" w:type="dxa"/>
            </w:tcMar>
          </w:tcPr>
          <w:p w14:paraId="290E71DE" w14:textId="252B1DA0" w:rsidR="00BC1DFE" w:rsidRPr="008616C7" w:rsidRDefault="00E67984">
            <w:pPr>
              <w:pStyle w:val="TabelleText"/>
              <w:snapToGrid w:val="0"/>
              <w:rPr>
                <w:sz w:val="18"/>
                <w:szCs w:val="18"/>
              </w:rPr>
            </w:pPr>
            <w:r w:rsidRPr="008616C7">
              <w:rPr>
                <w:sz w:val="18"/>
                <w:szCs w:val="18"/>
              </w:rPr>
              <w:t>June</w:t>
            </w:r>
          </w:p>
        </w:tc>
        <w:tc>
          <w:tcPr>
            <w:tcW w:w="774" w:type="dxa"/>
            <w:tcBorders>
              <w:left w:val="single" w:sz="2" w:space="0" w:color="808080"/>
            </w:tcBorders>
            <w:shd w:val="clear" w:color="auto" w:fill="auto"/>
            <w:tcMar>
              <w:left w:w="107" w:type="dxa"/>
            </w:tcMar>
          </w:tcPr>
          <w:p w14:paraId="2A331755" w14:textId="31CBBB01" w:rsidR="00BC1DFE" w:rsidRPr="008616C7" w:rsidRDefault="00E67984">
            <w:pPr>
              <w:pStyle w:val="TabelleText"/>
              <w:snapToGrid w:val="0"/>
              <w:rPr>
                <w:sz w:val="18"/>
                <w:szCs w:val="18"/>
              </w:rPr>
            </w:pPr>
            <w:r w:rsidRPr="008616C7">
              <w:rPr>
                <w:sz w:val="18"/>
                <w:szCs w:val="18"/>
              </w:rPr>
              <w:t>June</w:t>
            </w:r>
          </w:p>
        </w:tc>
        <w:tc>
          <w:tcPr>
            <w:tcW w:w="2295" w:type="dxa"/>
            <w:tcBorders>
              <w:left w:val="single" w:sz="2" w:space="0" w:color="808080"/>
            </w:tcBorders>
            <w:shd w:val="clear" w:color="auto" w:fill="auto"/>
            <w:tcMar>
              <w:left w:w="107" w:type="dxa"/>
            </w:tcMar>
          </w:tcPr>
          <w:p w14:paraId="0512EEE0" w14:textId="42996A10" w:rsidR="00E67984" w:rsidRPr="008616C7" w:rsidRDefault="00E67984">
            <w:pPr>
              <w:pStyle w:val="TabelleText"/>
              <w:snapToGrid w:val="0"/>
              <w:rPr>
                <w:sz w:val="18"/>
                <w:szCs w:val="18"/>
              </w:rPr>
            </w:pPr>
            <w:r w:rsidRPr="008616C7">
              <w:rPr>
                <w:sz w:val="18"/>
                <w:szCs w:val="18"/>
              </w:rPr>
              <w:t>Presenting my planned study at the conference, incorporating received feedback into my study concept</w:t>
            </w:r>
          </w:p>
        </w:tc>
        <w:tc>
          <w:tcPr>
            <w:tcW w:w="2977" w:type="dxa"/>
            <w:tcBorders>
              <w:left w:val="single" w:sz="2" w:space="0" w:color="808080"/>
            </w:tcBorders>
            <w:shd w:val="clear" w:color="auto" w:fill="auto"/>
            <w:tcMar>
              <w:left w:w="107" w:type="dxa"/>
            </w:tcMar>
          </w:tcPr>
          <w:p w14:paraId="4262B66E" w14:textId="3FFE4235" w:rsidR="00BC1DFE" w:rsidRPr="008616C7" w:rsidRDefault="00B87492">
            <w:pPr>
              <w:pStyle w:val="TabelleText"/>
              <w:snapToGrid w:val="0"/>
              <w:rPr>
                <w:sz w:val="18"/>
                <w:szCs w:val="18"/>
              </w:rPr>
            </w:pPr>
            <w:r w:rsidRPr="008616C7">
              <w:rPr>
                <w:sz w:val="18"/>
                <w:szCs w:val="18"/>
              </w:rPr>
              <w:t>Powerpoint or Canva, receptive audience, Thesis Concept, Theoretical Background</w:t>
            </w:r>
          </w:p>
        </w:tc>
        <w:tc>
          <w:tcPr>
            <w:tcW w:w="824" w:type="dxa"/>
            <w:tcBorders>
              <w:left w:val="single" w:sz="2" w:space="0" w:color="808080"/>
              <w:right w:val="single" w:sz="2" w:space="0" w:color="808080"/>
            </w:tcBorders>
            <w:shd w:val="clear" w:color="auto" w:fill="auto"/>
            <w:tcMar>
              <w:left w:w="107" w:type="dxa"/>
            </w:tcMar>
          </w:tcPr>
          <w:p w14:paraId="5FFD767F" w14:textId="722EBC55" w:rsidR="00BC1DFE" w:rsidRPr="008616C7" w:rsidRDefault="00166CC6">
            <w:pPr>
              <w:pStyle w:val="TabelleText"/>
              <w:snapToGrid w:val="0"/>
              <w:rPr>
                <w:sz w:val="18"/>
                <w:szCs w:val="18"/>
              </w:rPr>
            </w:pPr>
            <w:r w:rsidRPr="008616C7">
              <w:rPr>
                <w:sz w:val="18"/>
                <w:szCs w:val="18"/>
              </w:rPr>
              <w:t>M5</w:t>
            </w:r>
          </w:p>
        </w:tc>
      </w:tr>
      <w:tr w:rsidR="00B87492" w14:paraId="48096F50" w14:textId="77777777" w:rsidTr="008616C7">
        <w:trPr>
          <w:trHeight w:val="567"/>
        </w:trPr>
        <w:tc>
          <w:tcPr>
            <w:tcW w:w="1106" w:type="dxa"/>
            <w:tcBorders>
              <w:left w:val="single" w:sz="2" w:space="0" w:color="808080"/>
            </w:tcBorders>
            <w:shd w:val="clear" w:color="auto" w:fill="auto"/>
            <w:tcMar>
              <w:left w:w="107" w:type="dxa"/>
            </w:tcMar>
          </w:tcPr>
          <w:p w14:paraId="086E2A6C" w14:textId="77777777" w:rsidR="00E67984" w:rsidRPr="008616C7" w:rsidRDefault="00E67984">
            <w:pPr>
              <w:pStyle w:val="TabelleText"/>
              <w:snapToGrid w:val="0"/>
              <w:rPr>
                <w:sz w:val="18"/>
                <w:szCs w:val="18"/>
              </w:rPr>
            </w:pPr>
            <w:r w:rsidRPr="008616C7">
              <w:rPr>
                <w:sz w:val="18"/>
                <w:szCs w:val="18"/>
              </w:rPr>
              <w:t xml:space="preserve">WP </w:t>
            </w:r>
          </w:p>
          <w:p w14:paraId="40A01848" w14:textId="28C4E184" w:rsidR="00E67984" w:rsidRPr="008616C7" w:rsidRDefault="00E67984">
            <w:pPr>
              <w:pStyle w:val="TabelleText"/>
              <w:snapToGrid w:val="0"/>
              <w:rPr>
                <w:sz w:val="18"/>
                <w:szCs w:val="18"/>
              </w:rPr>
            </w:pPr>
            <w:r w:rsidRPr="008616C7">
              <w:rPr>
                <w:sz w:val="18"/>
                <w:szCs w:val="18"/>
              </w:rPr>
              <w:t>data</w:t>
            </w:r>
          </w:p>
        </w:tc>
        <w:tc>
          <w:tcPr>
            <w:tcW w:w="1112" w:type="dxa"/>
            <w:tcBorders>
              <w:left w:val="single" w:sz="2" w:space="0" w:color="808080"/>
            </w:tcBorders>
            <w:shd w:val="clear" w:color="auto" w:fill="auto"/>
            <w:tcMar>
              <w:left w:w="107" w:type="dxa"/>
            </w:tcMar>
          </w:tcPr>
          <w:p w14:paraId="58D0697B" w14:textId="1BE6F101" w:rsidR="00E67984" w:rsidRPr="008616C7" w:rsidRDefault="00E67984">
            <w:pPr>
              <w:pStyle w:val="TabelleText"/>
              <w:snapToGrid w:val="0"/>
              <w:rPr>
                <w:sz w:val="18"/>
                <w:szCs w:val="18"/>
              </w:rPr>
            </w:pPr>
            <w:r w:rsidRPr="008616C7">
              <w:rPr>
                <w:sz w:val="18"/>
                <w:szCs w:val="18"/>
              </w:rPr>
              <w:t>May</w:t>
            </w:r>
          </w:p>
        </w:tc>
        <w:tc>
          <w:tcPr>
            <w:tcW w:w="774" w:type="dxa"/>
            <w:tcBorders>
              <w:left w:val="single" w:sz="2" w:space="0" w:color="808080"/>
            </w:tcBorders>
            <w:shd w:val="clear" w:color="auto" w:fill="auto"/>
            <w:tcMar>
              <w:left w:w="107" w:type="dxa"/>
            </w:tcMar>
          </w:tcPr>
          <w:p w14:paraId="4E6B8008" w14:textId="62E58527" w:rsidR="00E67984" w:rsidRPr="008616C7" w:rsidRDefault="00E67984">
            <w:pPr>
              <w:pStyle w:val="TabelleText"/>
              <w:snapToGrid w:val="0"/>
              <w:rPr>
                <w:sz w:val="18"/>
                <w:szCs w:val="18"/>
              </w:rPr>
            </w:pPr>
            <w:r w:rsidRPr="008616C7">
              <w:rPr>
                <w:sz w:val="18"/>
                <w:szCs w:val="18"/>
              </w:rPr>
              <w:t>August</w:t>
            </w:r>
          </w:p>
        </w:tc>
        <w:tc>
          <w:tcPr>
            <w:tcW w:w="2295" w:type="dxa"/>
            <w:tcBorders>
              <w:left w:val="single" w:sz="2" w:space="0" w:color="808080"/>
            </w:tcBorders>
            <w:shd w:val="clear" w:color="auto" w:fill="auto"/>
            <w:tcMar>
              <w:left w:w="107" w:type="dxa"/>
            </w:tcMar>
          </w:tcPr>
          <w:p w14:paraId="0D1B7F69" w14:textId="1143458E" w:rsidR="00E67984" w:rsidRPr="008616C7" w:rsidRDefault="00E67984">
            <w:pPr>
              <w:pStyle w:val="TabelleText"/>
              <w:snapToGrid w:val="0"/>
              <w:rPr>
                <w:sz w:val="18"/>
                <w:szCs w:val="18"/>
              </w:rPr>
            </w:pPr>
            <w:r w:rsidRPr="008616C7">
              <w:rPr>
                <w:sz w:val="18"/>
                <w:szCs w:val="18"/>
              </w:rPr>
              <w:t>Assisting with fMRI experiment</w:t>
            </w:r>
          </w:p>
        </w:tc>
        <w:tc>
          <w:tcPr>
            <w:tcW w:w="2977" w:type="dxa"/>
            <w:tcBorders>
              <w:left w:val="single" w:sz="2" w:space="0" w:color="808080"/>
            </w:tcBorders>
            <w:shd w:val="clear" w:color="auto" w:fill="auto"/>
            <w:tcMar>
              <w:left w:w="107" w:type="dxa"/>
            </w:tcMar>
          </w:tcPr>
          <w:p w14:paraId="72F3A413" w14:textId="17B0754C" w:rsidR="00E67984" w:rsidRPr="008616C7" w:rsidRDefault="00B87492">
            <w:pPr>
              <w:pStyle w:val="TabelleText"/>
              <w:snapToGrid w:val="0"/>
              <w:rPr>
                <w:sz w:val="18"/>
                <w:szCs w:val="18"/>
              </w:rPr>
            </w:pPr>
            <w:r w:rsidRPr="008616C7">
              <w:rPr>
                <w:sz w:val="18"/>
                <w:szCs w:val="18"/>
              </w:rPr>
              <w:t xml:space="preserve">Access to </w:t>
            </w:r>
            <w:r w:rsidR="008616C7">
              <w:rPr>
                <w:sz w:val="18"/>
                <w:szCs w:val="18"/>
              </w:rPr>
              <w:t xml:space="preserve">an </w:t>
            </w:r>
            <w:r w:rsidRPr="008616C7">
              <w:rPr>
                <w:sz w:val="18"/>
                <w:szCs w:val="18"/>
              </w:rPr>
              <w:t>fMRI lab with all equipment, P</w:t>
            </w:r>
            <w:r w:rsidR="008616C7">
              <w:rPr>
                <w:sz w:val="18"/>
                <w:szCs w:val="18"/>
              </w:rPr>
              <w:t>h</w:t>
            </w:r>
            <w:r w:rsidRPr="008616C7">
              <w:rPr>
                <w:sz w:val="18"/>
                <w:szCs w:val="18"/>
              </w:rPr>
              <w:t>D student supervision, participants, know</w:t>
            </w:r>
            <w:proofErr w:type="gramStart"/>
            <w:r w:rsidR="008616C7">
              <w:rPr>
                <w:sz w:val="18"/>
                <w:szCs w:val="18"/>
              </w:rPr>
              <w:t>-</w:t>
            </w:r>
            <w:r w:rsidRPr="008616C7">
              <w:rPr>
                <w:sz w:val="18"/>
                <w:szCs w:val="18"/>
              </w:rPr>
              <w:t xml:space="preserve"> how</w:t>
            </w:r>
            <w:proofErr w:type="gramEnd"/>
            <w:r w:rsidRPr="008616C7">
              <w:rPr>
                <w:sz w:val="18"/>
                <w:szCs w:val="18"/>
              </w:rPr>
              <w:t xml:space="preserve"> and </w:t>
            </w:r>
            <w:r w:rsidR="008616C7">
              <w:rPr>
                <w:sz w:val="18"/>
                <w:szCs w:val="18"/>
              </w:rPr>
              <w:t xml:space="preserve">a </w:t>
            </w:r>
            <w:r w:rsidRPr="008616C7">
              <w:rPr>
                <w:sz w:val="18"/>
                <w:szCs w:val="18"/>
              </w:rPr>
              <w:t>to-do list for an fMRI study</w:t>
            </w:r>
          </w:p>
        </w:tc>
        <w:tc>
          <w:tcPr>
            <w:tcW w:w="824" w:type="dxa"/>
            <w:tcBorders>
              <w:left w:val="single" w:sz="2" w:space="0" w:color="808080"/>
              <w:right w:val="single" w:sz="2" w:space="0" w:color="808080"/>
            </w:tcBorders>
            <w:shd w:val="clear" w:color="auto" w:fill="auto"/>
            <w:tcMar>
              <w:left w:w="107" w:type="dxa"/>
            </w:tcMar>
          </w:tcPr>
          <w:p w14:paraId="07EA714E" w14:textId="5A413DE1" w:rsidR="00E67984" w:rsidRPr="008616C7" w:rsidRDefault="00166CC6">
            <w:pPr>
              <w:pStyle w:val="TabelleText"/>
              <w:snapToGrid w:val="0"/>
              <w:rPr>
                <w:sz w:val="18"/>
                <w:szCs w:val="18"/>
              </w:rPr>
            </w:pPr>
            <w:r w:rsidRPr="008616C7">
              <w:rPr>
                <w:sz w:val="18"/>
                <w:szCs w:val="18"/>
              </w:rPr>
              <w:t>M8</w:t>
            </w:r>
          </w:p>
        </w:tc>
      </w:tr>
      <w:tr w:rsidR="00B87492" w14:paraId="3E7CDA17" w14:textId="77777777" w:rsidTr="008616C7">
        <w:trPr>
          <w:trHeight w:val="567"/>
        </w:trPr>
        <w:tc>
          <w:tcPr>
            <w:tcW w:w="1106" w:type="dxa"/>
            <w:tcBorders>
              <w:left w:val="single" w:sz="2" w:space="0" w:color="808080"/>
            </w:tcBorders>
            <w:shd w:val="clear" w:color="auto" w:fill="auto"/>
            <w:tcMar>
              <w:left w:w="107" w:type="dxa"/>
            </w:tcMar>
          </w:tcPr>
          <w:p w14:paraId="025AF86B" w14:textId="77777777" w:rsidR="00E67984" w:rsidRPr="008616C7" w:rsidRDefault="00E67984">
            <w:pPr>
              <w:pStyle w:val="TabelleText"/>
              <w:snapToGrid w:val="0"/>
              <w:rPr>
                <w:sz w:val="18"/>
                <w:szCs w:val="18"/>
              </w:rPr>
            </w:pPr>
            <w:r w:rsidRPr="008616C7">
              <w:rPr>
                <w:sz w:val="18"/>
                <w:szCs w:val="18"/>
              </w:rPr>
              <w:t>WP</w:t>
            </w:r>
          </w:p>
          <w:p w14:paraId="074D1C03" w14:textId="1D8432DE" w:rsidR="00E67984" w:rsidRPr="008616C7" w:rsidRDefault="00E67984">
            <w:pPr>
              <w:pStyle w:val="TabelleText"/>
              <w:snapToGrid w:val="0"/>
              <w:rPr>
                <w:sz w:val="18"/>
                <w:szCs w:val="18"/>
              </w:rPr>
            </w:pPr>
            <w:r w:rsidRPr="008616C7">
              <w:rPr>
                <w:sz w:val="18"/>
                <w:szCs w:val="18"/>
              </w:rPr>
              <w:t>data</w:t>
            </w:r>
          </w:p>
        </w:tc>
        <w:tc>
          <w:tcPr>
            <w:tcW w:w="1112" w:type="dxa"/>
            <w:tcBorders>
              <w:left w:val="single" w:sz="2" w:space="0" w:color="808080"/>
            </w:tcBorders>
            <w:shd w:val="clear" w:color="auto" w:fill="auto"/>
            <w:tcMar>
              <w:left w:w="107" w:type="dxa"/>
            </w:tcMar>
          </w:tcPr>
          <w:p w14:paraId="34384348" w14:textId="7064F43B" w:rsidR="00E67984" w:rsidRPr="008616C7" w:rsidRDefault="00E67984">
            <w:pPr>
              <w:pStyle w:val="TabelleText"/>
              <w:snapToGrid w:val="0"/>
              <w:rPr>
                <w:sz w:val="18"/>
                <w:szCs w:val="18"/>
              </w:rPr>
            </w:pPr>
            <w:r w:rsidRPr="008616C7">
              <w:rPr>
                <w:sz w:val="18"/>
                <w:szCs w:val="18"/>
              </w:rPr>
              <w:t>July</w:t>
            </w:r>
          </w:p>
        </w:tc>
        <w:tc>
          <w:tcPr>
            <w:tcW w:w="774" w:type="dxa"/>
            <w:tcBorders>
              <w:left w:val="single" w:sz="2" w:space="0" w:color="808080"/>
            </w:tcBorders>
            <w:shd w:val="clear" w:color="auto" w:fill="auto"/>
            <w:tcMar>
              <w:left w:w="107" w:type="dxa"/>
            </w:tcMar>
          </w:tcPr>
          <w:p w14:paraId="6D79F0BA" w14:textId="5D7C97CB" w:rsidR="00E67984" w:rsidRPr="008616C7" w:rsidRDefault="00E67984">
            <w:pPr>
              <w:pStyle w:val="TabelleText"/>
              <w:snapToGrid w:val="0"/>
              <w:rPr>
                <w:sz w:val="18"/>
                <w:szCs w:val="18"/>
              </w:rPr>
            </w:pPr>
            <w:r w:rsidRPr="008616C7">
              <w:rPr>
                <w:sz w:val="18"/>
                <w:szCs w:val="18"/>
              </w:rPr>
              <w:t>September</w:t>
            </w:r>
          </w:p>
        </w:tc>
        <w:tc>
          <w:tcPr>
            <w:tcW w:w="2295" w:type="dxa"/>
            <w:tcBorders>
              <w:left w:val="single" w:sz="2" w:space="0" w:color="808080"/>
            </w:tcBorders>
            <w:shd w:val="clear" w:color="auto" w:fill="auto"/>
            <w:tcMar>
              <w:left w:w="107" w:type="dxa"/>
            </w:tcMar>
          </w:tcPr>
          <w:p w14:paraId="7A150C06" w14:textId="16FCD25C" w:rsidR="00E67984" w:rsidRPr="008616C7" w:rsidRDefault="00E67984">
            <w:pPr>
              <w:pStyle w:val="TabelleText"/>
              <w:snapToGrid w:val="0"/>
              <w:rPr>
                <w:sz w:val="18"/>
                <w:szCs w:val="18"/>
              </w:rPr>
            </w:pPr>
            <w:r w:rsidRPr="008616C7">
              <w:rPr>
                <w:sz w:val="18"/>
                <w:szCs w:val="18"/>
              </w:rPr>
              <w:t>Writing data preprocessing and analysis script</w:t>
            </w:r>
          </w:p>
        </w:tc>
        <w:tc>
          <w:tcPr>
            <w:tcW w:w="2977" w:type="dxa"/>
            <w:tcBorders>
              <w:left w:val="single" w:sz="2" w:space="0" w:color="808080"/>
            </w:tcBorders>
            <w:shd w:val="clear" w:color="auto" w:fill="auto"/>
            <w:tcMar>
              <w:left w:w="107" w:type="dxa"/>
            </w:tcMar>
          </w:tcPr>
          <w:p w14:paraId="7A966590" w14:textId="44C0C3D8" w:rsidR="00E67984" w:rsidRPr="008616C7" w:rsidRDefault="00B87492" w:rsidP="00B87492">
            <w:pPr>
              <w:pStyle w:val="TabelleText"/>
              <w:snapToGrid w:val="0"/>
              <w:rPr>
                <w:sz w:val="18"/>
                <w:szCs w:val="18"/>
              </w:rPr>
            </w:pPr>
            <w:r w:rsidRPr="008616C7">
              <w:rPr>
                <w:sz w:val="18"/>
                <w:szCs w:val="18"/>
              </w:rPr>
              <w:t>Python Libraries: Nilearn, NumPy/pandas, NiBabel; MATLAB</w:t>
            </w:r>
            <w:r w:rsidR="005B2CD1" w:rsidRPr="008616C7">
              <w:rPr>
                <w:sz w:val="18"/>
                <w:szCs w:val="18"/>
              </w:rPr>
              <w:t>, Neurodesk</w:t>
            </w:r>
          </w:p>
          <w:p w14:paraId="147B3725" w14:textId="3007F70C" w:rsidR="00CB00C1" w:rsidRPr="008616C7" w:rsidRDefault="00CB00C1" w:rsidP="00B87492">
            <w:pPr>
              <w:pStyle w:val="TabelleText"/>
              <w:snapToGrid w:val="0"/>
              <w:rPr>
                <w:sz w:val="18"/>
                <w:szCs w:val="18"/>
              </w:rPr>
            </w:pPr>
            <w:r w:rsidRPr="008616C7">
              <w:rPr>
                <w:sz w:val="18"/>
                <w:szCs w:val="18"/>
              </w:rPr>
              <w:t>*</w:t>
            </w:r>
            <w:proofErr w:type="gramStart"/>
            <w:r w:rsidRPr="008616C7">
              <w:rPr>
                <w:i/>
                <w:iCs/>
                <w:sz w:val="18"/>
                <w:szCs w:val="18"/>
              </w:rPr>
              <w:t>specifics</w:t>
            </w:r>
            <w:proofErr w:type="gramEnd"/>
            <w:r w:rsidRPr="008616C7">
              <w:rPr>
                <w:i/>
                <w:iCs/>
                <w:sz w:val="18"/>
                <w:szCs w:val="18"/>
              </w:rPr>
              <w:t xml:space="preserve"> to be chosen</w:t>
            </w:r>
          </w:p>
        </w:tc>
        <w:tc>
          <w:tcPr>
            <w:tcW w:w="824" w:type="dxa"/>
            <w:tcBorders>
              <w:left w:val="single" w:sz="2" w:space="0" w:color="808080"/>
              <w:right w:val="single" w:sz="2" w:space="0" w:color="808080"/>
            </w:tcBorders>
            <w:shd w:val="clear" w:color="auto" w:fill="auto"/>
            <w:tcMar>
              <w:left w:w="107" w:type="dxa"/>
            </w:tcMar>
          </w:tcPr>
          <w:p w14:paraId="55FF4EBF" w14:textId="62C25CED" w:rsidR="00E67984" w:rsidRPr="008616C7" w:rsidRDefault="00166CC6">
            <w:pPr>
              <w:pStyle w:val="TabelleText"/>
              <w:snapToGrid w:val="0"/>
              <w:rPr>
                <w:sz w:val="18"/>
                <w:szCs w:val="18"/>
              </w:rPr>
            </w:pPr>
            <w:r w:rsidRPr="008616C7">
              <w:rPr>
                <w:sz w:val="18"/>
                <w:szCs w:val="18"/>
              </w:rPr>
              <w:t>M6</w:t>
            </w:r>
          </w:p>
        </w:tc>
      </w:tr>
      <w:tr w:rsidR="00B87492" w14:paraId="6AAE861C" w14:textId="77777777" w:rsidTr="008616C7">
        <w:trPr>
          <w:trHeight w:val="567"/>
        </w:trPr>
        <w:tc>
          <w:tcPr>
            <w:tcW w:w="1106" w:type="dxa"/>
            <w:tcBorders>
              <w:left w:val="single" w:sz="2" w:space="0" w:color="808080"/>
            </w:tcBorders>
            <w:shd w:val="clear" w:color="auto" w:fill="auto"/>
            <w:tcMar>
              <w:left w:w="107" w:type="dxa"/>
            </w:tcMar>
          </w:tcPr>
          <w:p w14:paraId="4193B41C" w14:textId="77777777" w:rsidR="00166CC6" w:rsidRPr="008616C7" w:rsidRDefault="00166CC6">
            <w:pPr>
              <w:pStyle w:val="TabelleText"/>
              <w:snapToGrid w:val="0"/>
              <w:rPr>
                <w:sz w:val="18"/>
                <w:szCs w:val="18"/>
              </w:rPr>
            </w:pPr>
            <w:r w:rsidRPr="008616C7">
              <w:rPr>
                <w:sz w:val="18"/>
                <w:szCs w:val="18"/>
              </w:rPr>
              <w:t>WP</w:t>
            </w:r>
          </w:p>
          <w:p w14:paraId="552CF225" w14:textId="0F3968F9" w:rsidR="00166CC6" w:rsidRPr="008616C7" w:rsidRDefault="00166CC6">
            <w:pPr>
              <w:pStyle w:val="TabelleText"/>
              <w:snapToGrid w:val="0"/>
              <w:rPr>
                <w:sz w:val="18"/>
                <w:szCs w:val="18"/>
              </w:rPr>
            </w:pPr>
            <w:r w:rsidRPr="008616C7">
              <w:rPr>
                <w:sz w:val="18"/>
                <w:szCs w:val="18"/>
              </w:rPr>
              <w:t>data</w:t>
            </w:r>
          </w:p>
        </w:tc>
        <w:tc>
          <w:tcPr>
            <w:tcW w:w="1112" w:type="dxa"/>
            <w:tcBorders>
              <w:left w:val="single" w:sz="2" w:space="0" w:color="808080"/>
            </w:tcBorders>
            <w:shd w:val="clear" w:color="auto" w:fill="auto"/>
            <w:tcMar>
              <w:left w:w="107" w:type="dxa"/>
            </w:tcMar>
          </w:tcPr>
          <w:p w14:paraId="38525487" w14:textId="22967EE7" w:rsidR="00166CC6" w:rsidRPr="008616C7" w:rsidRDefault="00166CC6">
            <w:pPr>
              <w:pStyle w:val="TabelleText"/>
              <w:snapToGrid w:val="0"/>
              <w:rPr>
                <w:sz w:val="18"/>
                <w:szCs w:val="18"/>
              </w:rPr>
            </w:pPr>
            <w:r w:rsidRPr="008616C7">
              <w:rPr>
                <w:sz w:val="18"/>
                <w:szCs w:val="18"/>
              </w:rPr>
              <w:t>September</w:t>
            </w:r>
          </w:p>
        </w:tc>
        <w:tc>
          <w:tcPr>
            <w:tcW w:w="774" w:type="dxa"/>
            <w:tcBorders>
              <w:left w:val="single" w:sz="2" w:space="0" w:color="808080"/>
            </w:tcBorders>
            <w:shd w:val="clear" w:color="auto" w:fill="auto"/>
            <w:tcMar>
              <w:left w:w="107" w:type="dxa"/>
            </w:tcMar>
          </w:tcPr>
          <w:p w14:paraId="498185C6" w14:textId="7CB447B5" w:rsidR="00166CC6" w:rsidRPr="008616C7" w:rsidRDefault="00166CC6">
            <w:pPr>
              <w:pStyle w:val="TabelleText"/>
              <w:snapToGrid w:val="0"/>
              <w:rPr>
                <w:sz w:val="18"/>
                <w:szCs w:val="18"/>
              </w:rPr>
            </w:pPr>
            <w:r w:rsidRPr="008616C7">
              <w:rPr>
                <w:sz w:val="18"/>
                <w:szCs w:val="18"/>
              </w:rPr>
              <w:t>September</w:t>
            </w:r>
          </w:p>
        </w:tc>
        <w:tc>
          <w:tcPr>
            <w:tcW w:w="2295" w:type="dxa"/>
            <w:tcBorders>
              <w:left w:val="single" w:sz="2" w:space="0" w:color="808080"/>
            </w:tcBorders>
            <w:shd w:val="clear" w:color="auto" w:fill="auto"/>
            <w:tcMar>
              <w:left w:w="107" w:type="dxa"/>
            </w:tcMar>
          </w:tcPr>
          <w:p w14:paraId="08F5E8C1" w14:textId="334795C2" w:rsidR="00166CC6" w:rsidRPr="008616C7" w:rsidRDefault="00166CC6">
            <w:pPr>
              <w:pStyle w:val="TabelleText"/>
              <w:snapToGrid w:val="0"/>
              <w:rPr>
                <w:sz w:val="18"/>
                <w:szCs w:val="18"/>
              </w:rPr>
            </w:pPr>
            <w:r w:rsidRPr="008616C7">
              <w:rPr>
                <w:sz w:val="18"/>
                <w:szCs w:val="18"/>
              </w:rPr>
              <w:t>Cleaning gathered data</w:t>
            </w:r>
          </w:p>
        </w:tc>
        <w:tc>
          <w:tcPr>
            <w:tcW w:w="2977" w:type="dxa"/>
            <w:tcBorders>
              <w:left w:val="single" w:sz="2" w:space="0" w:color="808080"/>
            </w:tcBorders>
            <w:shd w:val="clear" w:color="auto" w:fill="auto"/>
            <w:tcMar>
              <w:left w:w="107" w:type="dxa"/>
            </w:tcMar>
          </w:tcPr>
          <w:p w14:paraId="7F3BD1AE" w14:textId="6685CFEA" w:rsidR="00CB00C1" w:rsidRPr="008616C7" w:rsidRDefault="00B87492">
            <w:pPr>
              <w:pStyle w:val="TabelleText"/>
              <w:snapToGrid w:val="0"/>
              <w:rPr>
                <w:sz w:val="18"/>
                <w:szCs w:val="18"/>
              </w:rPr>
            </w:pPr>
            <w:r w:rsidRPr="008616C7">
              <w:rPr>
                <w:sz w:val="18"/>
                <w:szCs w:val="18"/>
              </w:rPr>
              <w:t xml:space="preserve">Gathered Data (M8) fMRIPrep (automated), Python for custom scripts, </w:t>
            </w:r>
            <w:r w:rsidR="005B2CD1" w:rsidRPr="008616C7">
              <w:rPr>
                <w:sz w:val="18"/>
                <w:szCs w:val="18"/>
              </w:rPr>
              <w:t xml:space="preserve">tutorials and manuals, Neurodesk </w:t>
            </w:r>
          </w:p>
          <w:p w14:paraId="5CEEF633" w14:textId="34E7FFBD" w:rsidR="00166CC6" w:rsidRPr="008616C7" w:rsidRDefault="00CB00C1">
            <w:pPr>
              <w:pStyle w:val="TabelleText"/>
              <w:snapToGrid w:val="0"/>
              <w:rPr>
                <w:sz w:val="18"/>
                <w:szCs w:val="18"/>
              </w:rPr>
            </w:pPr>
            <w:r w:rsidRPr="008616C7">
              <w:rPr>
                <w:sz w:val="18"/>
                <w:szCs w:val="18"/>
              </w:rPr>
              <w:t>*</w:t>
            </w:r>
            <w:proofErr w:type="gramStart"/>
            <w:r w:rsidRPr="008616C7">
              <w:rPr>
                <w:i/>
                <w:iCs/>
                <w:sz w:val="18"/>
                <w:szCs w:val="18"/>
              </w:rPr>
              <w:t>specifics</w:t>
            </w:r>
            <w:proofErr w:type="gramEnd"/>
            <w:r w:rsidRPr="008616C7">
              <w:rPr>
                <w:i/>
                <w:iCs/>
                <w:sz w:val="18"/>
                <w:szCs w:val="18"/>
              </w:rPr>
              <w:t xml:space="preserve"> to be chosen</w:t>
            </w:r>
          </w:p>
        </w:tc>
        <w:tc>
          <w:tcPr>
            <w:tcW w:w="824" w:type="dxa"/>
            <w:tcBorders>
              <w:left w:val="single" w:sz="2" w:space="0" w:color="808080"/>
              <w:right w:val="single" w:sz="2" w:space="0" w:color="808080"/>
            </w:tcBorders>
            <w:shd w:val="clear" w:color="auto" w:fill="auto"/>
            <w:tcMar>
              <w:left w:w="107" w:type="dxa"/>
            </w:tcMar>
          </w:tcPr>
          <w:p w14:paraId="5667E44F" w14:textId="1EF6CD6F" w:rsidR="00166CC6" w:rsidRPr="008616C7" w:rsidRDefault="00166CC6">
            <w:pPr>
              <w:pStyle w:val="TabelleText"/>
              <w:snapToGrid w:val="0"/>
              <w:rPr>
                <w:sz w:val="18"/>
                <w:szCs w:val="18"/>
              </w:rPr>
            </w:pPr>
            <w:r w:rsidRPr="008616C7">
              <w:rPr>
                <w:sz w:val="18"/>
                <w:szCs w:val="18"/>
              </w:rPr>
              <w:t>M9</w:t>
            </w:r>
          </w:p>
        </w:tc>
      </w:tr>
      <w:tr w:rsidR="00B87492" w14:paraId="74B9065A" w14:textId="77777777" w:rsidTr="008616C7">
        <w:trPr>
          <w:trHeight w:val="567"/>
        </w:trPr>
        <w:tc>
          <w:tcPr>
            <w:tcW w:w="1106" w:type="dxa"/>
            <w:tcBorders>
              <w:left w:val="single" w:sz="2" w:space="0" w:color="808080"/>
            </w:tcBorders>
            <w:shd w:val="clear" w:color="auto" w:fill="auto"/>
            <w:tcMar>
              <w:left w:w="107" w:type="dxa"/>
            </w:tcMar>
          </w:tcPr>
          <w:p w14:paraId="2E254D92" w14:textId="77777777" w:rsidR="00E67984" w:rsidRPr="008616C7" w:rsidRDefault="00E67984" w:rsidP="00E67984">
            <w:pPr>
              <w:pStyle w:val="TabelleText"/>
              <w:snapToGrid w:val="0"/>
              <w:rPr>
                <w:sz w:val="18"/>
                <w:szCs w:val="18"/>
              </w:rPr>
            </w:pPr>
            <w:r w:rsidRPr="008616C7">
              <w:rPr>
                <w:sz w:val="18"/>
                <w:szCs w:val="18"/>
              </w:rPr>
              <w:t>WP</w:t>
            </w:r>
          </w:p>
          <w:p w14:paraId="69010529" w14:textId="3D6E6525" w:rsidR="00E67984" w:rsidRPr="008616C7" w:rsidRDefault="00E67984" w:rsidP="00E67984">
            <w:pPr>
              <w:pStyle w:val="TabelleText"/>
              <w:snapToGrid w:val="0"/>
              <w:rPr>
                <w:sz w:val="18"/>
                <w:szCs w:val="18"/>
              </w:rPr>
            </w:pPr>
            <w:r w:rsidRPr="008616C7">
              <w:rPr>
                <w:sz w:val="18"/>
                <w:szCs w:val="18"/>
              </w:rPr>
              <w:t>data</w:t>
            </w:r>
          </w:p>
        </w:tc>
        <w:tc>
          <w:tcPr>
            <w:tcW w:w="1112" w:type="dxa"/>
            <w:tcBorders>
              <w:left w:val="single" w:sz="2" w:space="0" w:color="808080"/>
            </w:tcBorders>
            <w:shd w:val="clear" w:color="auto" w:fill="auto"/>
            <w:tcMar>
              <w:left w:w="107" w:type="dxa"/>
            </w:tcMar>
          </w:tcPr>
          <w:p w14:paraId="672FF053" w14:textId="6BB8E8F6" w:rsidR="00E67984" w:rsidRPr="008616C7" w:rsidRDefault="00E67984">
            <w:pPr>
              <w:pStyle w:val="TabelleText"/>
              <w:snapToGrid w:val="0"/>
              <w:rPr>
                <w:sz w:val="18"/>
                <w:szCs w:val="18"/>
              </w:rPr>
            </w:pPr>
            <w:r w:rsidRPr="008616C7">
              <w:rPr>
                <w:sz w:val="18"/>
                <w:szCs w:val="18"/>
              </w:rPr>
              <w:t>September</w:t>
            </w:r>
          </w:p>
        </w:tc>
        <w:tc>
          <w:tcPr>
            <w:tcW w:w="774" w:type="dxa"/>
            <w:tcBorders>
              <w:left w:val="single" w:sz="2" w:space="0" w:color="808080"/>
            </w:tcBorders>
            <w:shd w:val="clear" w:color="auto" w:fill="auto"/>
            <w:tcMar>
              <w:left w:w="107" w:type="dxa"/>
            </w:tcMar>
          </w:tcPr>
          <w:p w14:paraId="352398B7" w14:textId="06629E37" w:rsidR="00E67984" w:rsidRPr="008616C7" w:rsidRDefault="00E67984">
            <w:pPr>
              <w:pStyle w:val="TabelleText"/>
              <w:snapToGrid w:val="0"/>
              <w:rPr>
                <w:sz w:val="18"/>
                <w:szCs w:val="18"/>
              </w:rPr>
            </w:pPr>
            <w:r w:rsidRPr="008616C7">
              <w:rPr>
                <w:sz w:val="18"/>
                <w:szCs w:val="18"/>
              </w:rPr>
              <w:t>October</w:t>
            </w:r>
          </w:p>
        </w:tc>
        <w:tc>
          <w:tcPr>
            <w:tcW w:w="2295" w:type="dxa"/>
            <w:tcBorders>
              <w:left w:val="single" w:sz="2" w:space="0" w:color="808080"/>
            </w:tcBorders>
            <w:shd w:val="clear" w:color="auto" w:fill="auto"/>
            <w:tcMar>
              <w:left w:w="107" w:type="dxa"/>
            </w:tcMar>
          </w:tcPr>
          <w:p w14:paraId="31A661EC" w14:textId="2F712060" w:rsidR="00E67984" w:rsidRPr="008616C7" w:rsidRDefault="00E67984">
            <w:pPr>
              <w:pStyle w:val="TabelleText"/>
              <w:snapToGrid w:val="0"/>
              <w:rPr>
                <w:sz w:val="18"/>
                <w:szCs w:val="18"/>
              </w:rPr>
            </w:pPr>
            <w:r w:rsidRPr="008616C7">
              <w:rPr>
                <w:sz w:val="18"/>
                <w:szCs w:val="18"/>
              </w:rPr>
              <w:t xml:space="preserve">Analyzing </w:t>
            </w:r>
            <w:r w:rsidR="008616C7" w:rsidRPr="008616C7">
              <w:rPr>
                <w:sz w:val="18"/>
                <w:szCs w:val="18"/>
              </w:rPr>
              <w:t xml:space="preserve">the </w:t>
            </w:r>
            <w:r w:rsidRPr="008616C7">
              <w:rPr>
                <w:sz w:val="18"/>
                <w:szCs w:val="18"/>
              </w:rPr>
              <w:t xml:space="preserve">final set of data </w:t>
            </w:r>
          </w:p>
        </w:tc>
        <w:tc>
          <w:tcPr>
            <w:tcW w:w="2977" w:type="dxa"/>
            <w:tcBorders>
              <w:left w:val="single" w:sz="2" w:space="0" w:color="808080"/>
            </w:tcBorders>
            <w:shd w:val="clear" w:color="auto" w:fill="auto"/>
            <w:tcMar>
              <w:left w:w="107" w:type="dxa"/>
            </w:tcMar>
          </w:tcPr>
          <w:p w14:paraId="28ED28D4" w14:textId="6AC42620" w:rsidR="00E67984" w:rsidRPr="008616C7" w:rsidRDefault="00CB00C1">
            <w:pPr>
              <w:pStyle w:val="TabelleText"/>
              <w:snapToGrid w:val="0"/>
              <w:rPr>
                <w:sz w:val="18"/>
                <w:szCs w:val="18"/>
              </w:rPr>
            </w:pPr>
            <w:r w:rsidRPr="008616C7">
              <w:rPr>
                <w:sz w:val="18"/>
                <w:szCs w:val="18"/>
              </w:rPr>
              <w:t>Python (</w:t>
            </w:r>
            <w:proofErr w:type="gramStart"/>
            <w:r w:rsidRPr="008616C7">
              <w:rPr>
                <w:sz w:val="18"/>
                <w:szCs w:val="18"/>
              </w:rPr>
              <w:t>scipy.stats</w:t>
            </w:r>
            <w:proofErr w:type="gramEnd"/>
            <w:r w:rsidRPr="008616C7">
              <w:rPr>
                <w:sz w:val="18"/>
                <w:szCs w:val="18"/>
              </w:rPr>
              <w:t>; network, seaborn/matplotlib etc.), MATLAB (Brain Connectivity Toolbox)</w:t>
            </w:r>
            <w:r w:rsidR="005B2CD1" w:rsidRPr="008616C7">
              <w:rPr>
                <w:sz w:val="18"/>
                <w:szCs w:val="18"/>
              </w:rPr>
              <w:t xml:space="preserve">, tutorials and manuals, Neurodesk </w:t>
            </w:r>
          </w:p>
          <w:p w14:paraId="57077279" w14:textId="6C2783B7" w:rsidR="00CB00C1" w:rsidRPr="008616C7" w:rsidRDefault="00CB00C1">
            <w:pPr>
              <w:pStyle w:val="TabelleText"/>
              <w:snapToGrid w:val="0"/>
              <w:rPr>
                <w:i/>
                <w:iCs/>
                <w:sz w:val="18"/>
                <w:szCs w:val="18"/>
              </w:rPr>
            </w:pPr>
            <w:r w:rsidRPr="008616C7">
              <w:rPr>
                <w:i/>
                <w:iCs/>
                <w:sz w:val="18"/>
                <w:szCs w:val="18"/>
              </w:rPr>
              <w:t>*</w:t>
            </w:r>
            <w:proofErr w:type="gramStart"/>
            <w:r w:rsidRPr="008616C7">
              <w:rPr>
                <w:i/>
                <w:iCs/>
                <w:sz w:val="18"/>
                <w:szCs w:val="18"/>
              </w:rPr>
              <w:t>specifics</w:t>
            </w:r>
            <w:proofErr w:type="gramEnd"/>
            <w:r w:rsidRPr="008616C7">
              <w:rPr>
                <w:i/>
                <w:iCs/>
                <w:sz w:val="18"/>
                <w:szCs w:val="18"/>
              </w:rPr>
              <w:t xml:space="preserve"> to be chosen</w:t>
            </w:r>
          </w:p>
        </w:tc>
        <w:tc>
          <w:tcPr>
            <w:tcW w:w="824" w:type="dxa"/>
            <w:tcBorders>
              <w:left w:val="single" w:sz="2" w:space="0" w:color="808080"/>
              <w:right w:val="single" w:sz="2" w:space="0" w:color="808080"/>
            </w:tcBorders>
            <w:shd w:val="clear" w:color="auto" w:fill="auto"/>
            <w:tcMar>
              <w:left w:w="107" w:type="dxa"/>
            </w:tcMar>
          </w:tcPr>
          <w:p w14:paraId="53BF80B2" w14:textId="0F3EA6AE" w:rsidR="00E67984" w:rsidRPr="008616C7" w:rsidRDefault="00166CC6">
            <w:pPr>
              <w:pStyle w:val="TabelleText"/>
              <w:snapToGrid w:val="0"/>
              <w:rPr>
                <w:sz w:val="18"/>
                <w:szCs w:val="18"/>
              </w:rPr>
            </w:pPr>
            <w:r w:rsidRPr="008616C7">
              <w:rPr>
                <w:sz w:val="18"/>
                <w:szCs w:val="18"/>
              </w:rPr>
              <w:t>M10</w:t>
            </w:r>
          </w:p>
        </w:tc>
      </w:tr>
      <w:tr w:rsidR="00B87492" w14:paraId="516D06F4" w14:textId="77777777" w:rsidTr="008616C7">
        <w:trPr>
          <w:trHeight w:val="567"/>
        </w:trPr>
        <w:tc>
          <w:tcPr>
            <w:tcW w:w="1106" w:type="dxa"/>
            <w:tcBorders>
              <w:left w:val="single" w:sz="2" w:space="0" w:color="808080"/>
            </w:tcBorders>
            <w:shd w:val="clear" w:color="auto" w:fill="auto"/>
            <w:tcMar>
              <w:left w:w="107" w:type="dxa"/>
            </w:tcMar>
          </w:tcPr>
          <w:p w14:paraId="2F7AE478" w14:textId="77777777" w:rsidR="00E67984" w:rsidRPr="008616C7" w:rsidRDefault="00166CC6">
            <w:pPr>
              <w:pStyle w:val="TabelleText"/>
              <w:snapToGrid w:val="0"/>
              <w:rPr>
                <w:sz w:val="18"/>
                <w:szCs w:val="18"/>
              </w:rPr>
            </w:pPr>
            <w:r w:rsidRPr="008616C7">
              <w:rPr>
                <w:sz w:val="18"/>
                <w:szCs w:val="18"/>
              </w:rPr>
              <w:t>WP</w:t>
            </w:r>
          </w:p>
          <w:p w14:paraId="6023E261" w14:textId="769616EE" w:rsidR="00166CC6" w:rsidRPr="008616C7" w:rsidRDefault="00166CC6">
            <w:pPr>
              <w:pStyle w:val="TabelleText"/>
              <w:snapToGrid w:val="0"/>
              <w:rPr>
                <w:sz w:val="18"/>
                <w:szCs w:val="18"/>
              </w:rPr>
            </w:pPr>
            <w:r w:rsidRPr="008616C7">
              <w:rPr>
                <w:sz w:val="18"/>
                <w:szCs w:val="18"/>
              </w:rPr>
              <w:t>data</w:t>
            </w:r>
          </w:p>
        </w:tc>
        <w:tc>
          <w:tcPr>
            <w:tcW w:w="1112" w:type="dxa"/>
            <w:tcBorders>
              <w:left w:val="single" w:sz="2" w:space="0" w:color="808080"/>
            </w:tcBorders>
            <w:shd w:val="clear" w:color="auto" w:fill="auto"/>
            <w:tcMar>
              <w:left w:w="107" w:type="dxa"/>
            </w:tcMar>
          </w:tcPr>
          <w:p w14:paraId="5BB094C1" w14:textId="2A70497E" w:rsidR="00E67984" w:rsidRPr="008616C7" w:rsidRDefault="00E67984">
            <w:pPr>
              <w:pStyle w:val="TabelleText"/>
              <w:snapToGrid w:val="0"/>
              <w:rPr>
                <w:sz w:val="18"/>
                <w:szCs w:val="18"/>
              </w:rPr>
            </w:pPr>
            <w:r w:rsidRPr="008616C7">
              <w:rPr>
                <w:sz w:val="18"/>
                <w:szCs w:val="18"/>
              </w:rPr>
              <w:t>October</w:t>
            </w:r>
          </w:p>
        </w:tc>
        <w:tc>
          <w:tcPr>
            <w:tcW w:w="774" w:type="dxa"/>
            <w:tcBorders>
              <w:left w:val="single" w:sz="2" w:space="0" w:color="808080"/>
            </w:tcBorders>
            <w:shd w:val="clear" w:color="auto" w:fill="auto"/>
            <w:tcMar>
              <w:left w:w="107" w:type="dxa"/>
            </w:tcMar>
          </w:tcPr>
          <w:p w14:paraId="20479113" w14:textId="0239BA81" w:rsidR="00E67984" w:rsidRPr="008616C7" w:rsidRDefault="00166CC6">
            <w:pPr>
              <w:pStyle w:val="TabelleText"/>
              <w:snapToGrid w:val="0"/>
              <w:rPr>
                <w:sz w:val="18"/>
                <w:szCs w:val="18"/>
              </w:rPr>
            </w:pPr>
            <w:r w:rsidRPr="008616C7">
              <w:rPr>
                <w:sz w:val="18"/>
                <w:szCs w:val="18"/>
              </w:rPr>
              <w:t>November</w:t>
            </w:r>
          </w:p>
        </w:tc>
        <w:tc>
          <w:tcPr>
            <w:tcW w:w="2295" w:type="dxa"/>
            <w:tcBorders>
              <w:left w:val="single" w:sz="2" w:space="0" w:color="808080"/>
            </w:tcBorders>
            <w:shd w:val="clear" w:color="auto" w:fill="auto"/>
            <w:tcMar>
              <w:left w:w="107" w:type="dxa"/>
            </w:tcMar>
          </w:tcPr>
          <w:p w14:paraId="74953B06" w14:textId="4067B64E" w:rsidR="00E67984" w:rsidRPr="008616C7" w:rsidRDefault="00E67984">
            <w:pPr>
              <w:pStyle w:val="TabelleText"/>
              <w:snapToGrid w:val="0"/>
              <w:rPr>
                <w:sz w:val="18"/>
                <w:szCs w:val="18"/>
              </w:rPr>
            </w:pPr>
            <w:r w:rsidRPr="008616C7">
              <w:rPr>
                <w:sz w:val="18"/>
                <w:szCs w:val="18"/>
              </w:rPr>
              <w:t>Doing data visualization</w:t>
            </w:r>
          </w:p>
        </w:tc>
        <w:tc>
          <w:tcPr>
            <w:tcW w:w="2977" w:type="dxa"/>
            <w:tcBorders>
              <w:left w:val="single" w:sz="2" w:space="0" w:color="808080"/>
            </w:tcBorders>
            <w:shd w:val="clear" w:color="auto" w:fill="auto"/>
            <w:tcMar>
              <w:left w:w="107" w:type="dxa"/>
            </w:tcMar>
          </w:tcPr>
          <w:p w14:paraId="79FD71D9" w14:textId="16B518A2" w:rsidR="00E67984" w:rsidRPr="008616C7" w:rsidRDefault="00CB00C1">
            <w:pPr>
              <w:pStyle w:val="TabelleText"/>
              <w:snapToGrid w:val="0"/>
              <w:rPr>
                <w:sz w:val="18"/>
                <w:szCs w:val="18"/>
              </w:rPr>
            </w:pPr>
            <w:r w:rsidRPr="008616C7">
              <w:rPr>
                <w:sz w:val="18"/>
                <w:szCs w:val="18"/>
              </w:rPr>
              <w:t>Pythong Nilearn (</w:t>
            </w:r>
            <w:proofErr w:type="gramStart"/>
            <w:r w:rsidRPr="008616C7">
              <w:rPr>
                <w:sz w:val="18"/>
                <w:szCs w:val="18"/>
              </w:rPr>
              <w:t>nilearn.plotting</w:t>
            </w:r>
            <w:proofErr w:type="gramEnd"/>
            <w:r w:rsidRPr="008616C7">
              <w:rPr>
                <w:sz w:val="18"/>
                <w:szCs w:val="18"/>
              </w:rPr>
              <w:t>.plot_connectome); or MATLAB BrainNet Viewer</w:t>
            </w:r>
            <w:r w:rsidR="005B2CD1" w:rsidRPr="008616C7">
              <w:rPr>
                <w:sz w:val="18"/>
                <w:szCs w:val="18"/>
              </w:rPr>
              <w:t>, tutorials and manuals, Neurodesk</w:t>
            </w:r>
          </w:p>
          <w:p w14:paraId="1C064D11" w14:textId="0DFEB11D" w:rsidR="00CB00C1" w:rsidRPr="008616C7" w:rsidRDefault="00CB00C1">
            <w:pPr>
              <w:pStyle w:val="TabelleText"/>
              <w:snapToGrid w:val="0"/>
              <w:rPr>
                <w:i/>
                <w:iCs/>
                <w:sz w:val="18"/>
                <w:szCs w:val="18"/>
              </w:rPr>
            </w:pPr>
            <w:r w:rsidRPr="008616C7">
              <w:rPr>
                <w:i/>
                <w:iCs/>
                <w:sz w:val="18"/>
                <w:szCs w:val="18"/>
              </w:rPr>
              <w:t>*</w:t>
            </w:r>
            <w:proofErr w:type="gramStart"/>
            <w:r w:rsidRPr="008616C7">
              <w:rPr>
                <w:i/>
                <w:iCs/>
                <w:sz w:val="18"/>
                <w:szCs w:val="18"/>
              </w:rPr>
              <w:t>specifics</w:t>
            </w:r>
            <w:proofErr w:type="gramEnd"/>
            <w:r w:rsidRPr="008616C7">
              <w:rPr>
                <w:i/>
                <w:iCs/>
                <w:sz w:val="18"/>
                <w:szCs w:val="18"/>
              </w:rPr>
              <w:t xml:space="preserve"> to be chosen</w:t>
            </w:r>
          </w:p>
        </w:tc>
        <w:tc>
          <w:tcPr>
            <w:tcW w:w="824" w:type="dxa"/>
            <w:tcBorders>
              <w:left w:val="single" w:sz="2" w:space="0" w:color="808080"/>
              <w:right w:val="single" w:sz="2" w:space="0" w:color="808080"/>
            </w:tcBorders>
            <w:shd w:val="clear" w:color="auto" w:fill="auto"/>
            <w:tcMar>
              <w:left w:w="107" w:type="dxa"/>
            </w:tcMar>
          </w:tcPr>
          <w:p w14:paraId="38C750A1" w14:textId="269CE630" w:rsidR="00E67984" w:rsidRPr="008616C7" w:rsidRDefault="00166CC6">
            <w:pPr>
              <w:pStyle w:val="TabelleText"/>
              <w:snapToGrid w:val="0"/>
              <w:rPr>
                <w:sz w:val="18"/>
                <w:szCs w:val="18"/>
              </w:rPr>
            </w:pPr>
            <w:r w:rsidRPr="008616C7">
              <w:rPr>
                <w:sz w:val="18"/>
                <w:szCs w:val="18"/>
              </w:rPr>
              <w:t>M11</w:t>
            </w:r>
          </w:p>
        </w:tc>
      </w:tr>
      <w:tr w:rsidR="00B87492" w14:paraId="53671C14" w14:textId="77777777" w:rsidTr="008616C7">
        <w:trPr>
          <w:trHeight w:val="567"/>
        </w:trPr>
        <w:tc>
          <w:tcPr>
            <w:tcW w:w="1106" w:type="dxa"/>
            <w:tcBorders>
              <w:left w:val="single" w:sz="2" w:space="0" w:color="808080"/>
            </w:tcBorders>
            <w:shd w:val="clear" w:color="auto" w:fill="auto"/>
            <w:tcMar>
              <w:left w:w="107" w:type="dxa"/>
            </w:tcMar>
          </w:tcPr>
          <w:p w14:paraId="2A0CFCAE" w14:textId="77777777" w:rsidR="00E67984" w:rsidRPr="008616C7" w:rsidRDefault="00166CC6">
            <w:pPr>
              <w:pStyle w:val="TabelleText"/>
              <w:snapToGrid w:val="0"/>
              <w:rPr>
                <w:sz w:val="18"/>
                <w:szCs w:val="18"/>
              </w:rPr>
            </w:pPr>
            <w:r w:rsidRPr="008616C7">
              <w:rPr>
                <w:sz w:val="18"/>
                <w:szCs w:val="18"/>
              </w:rPr>
              <w:t xml:space="preserve">WP </w:t>
            </w:r>
          </w:p>
          <w:p w14:paraId="76DD60AF" w14:textId="2684DC9E" w:rsidR="00166CC6" w:rsidRPr="008616C7" w:rsidRDefault="00166CC6">
            <w:pPr>
              <w:pStyle w:val="TabelleText"/>
              <w:snapToGrid w:val="0"/>
              <w:rPr>
                <w:sz w:val="18"/>
                <w:szCs w:val="18"/>
              </w:rPr>
            </w:pPr>
            <w:r w:rsidRPr="008616C7">
              <w:rPr>
                <w:sz w:val="18"/>
                <w:szCs w:val="18"/>
              </w:rPr>
              <w:t>writing</w:t>
            </w:r>
          </w:p>
        </w:tc>
        <w:tc>
          <w:tcPr>
            <w:tcW w:w="1112" w:type="dxa"/>
            <w:tcBorders>
              <w:left w:val="single" w:sz="2" w:space="0" w:color="808080"/>
            </w:tcBorders>
            <w:shd w:val="clear" w:color="auto" w:fill="auto"/>
            <w:tcMar>
              <w:left w:w="107" w:type="dxa"/>
            </w:tcMar>
          </w:tcPr>
          <w:p w14:paraId="25D31E80" w14:textId="154AF6A8" w:rsidR="00E67984" w:rsidRPr="008616C7" w:rsidRDefault="00166CC6">
            <w:pPr>
              <w:pStyle w:val="TabelleText"/>
              <w:snapToGrid w:val="0"/>
              <w:rPr>
                <w:sz w:val="18"/>
                <w:szCs w:val="18"/>
              </w:rPr>
            </w:pPr>
            <w:r w:rsidRPr="008616C7">
              <w:rPr>
                <w:sz w:val="18"/>
                <w:szCs w:val="18"/>
              </w:rPr>
              <w:t>November</w:t>
            </w:r>
          </w:p>
        </w:tc>
        <w:tc>
          <w:tcPr>
            <w:tcW w:w="774" w:type="dxa"/>
            <w:tcBorders>
              <w:left w:val="single" w:sz="2" w:space="0" w:color="808080"/>
            </w:tcBorders>
            <w:shd w:val="clear" w:color="auto" w:fill="auto"/>
            <w:tcMar>
              <w:left w:w="107" w:type="dxa"/>
            </w:tcMar>
          </w:tcPr>
          <w:p w14:paraId="2F45D0F8" w14:textId="442CAA1F" w:rsidR="00E67984" w:rsidRPr="008616C7" w:rsidRDefault="00166CC6">
            <w:pPr>
              <w:pStyle w:val="TabelleText"/>
              <w:snapToGrid w:val="0"/>
              <w:rPr>
                <w:sz w:val="18"/>
                <w:szCs w:val="18"/>
              </w:rPr>
            </w:pPr>
            <w:r w:rsidRPr="008616C7">
              <w:rPr>
                <w:sz w:val="18"/>
                <w:szCs w:val="18"/>
              </w:rPr>
              <w:t>December (before Christmas)</w:t>
            </w:r>
          </w:p>
        </w:tc>
        <w:tc>
          <w:tcPr>
            <w:tcW w:w="2295" w:type="dxa"/>
            <w:tcBorders>
              <w:left w:val="single" w:sz="2" w:space="0" w:color="808080"/>
            </w:tcBorders>
            <w:shd w:val="clear" w:color="auto" w:fill="auto"/>
            <w:tcMar>
              <w:left w:w="107" w:type="dxa"/>
            </w:tcMar>
          </w:tcPr>
          <w:p w14:paraId="246E83FA" w14:textId="146E79F2" w:rsidR="00E67984" w:rsidRPr="008616C7" w:rsidRDefault="00166CC6">
            <w:pPr>
              <w:pStyle w:val="TabelleText"/>
              <w:snapToGrid w:val="0"/>
              <w:rPr>
                <w:sz w:val="18"/>
                <w:szCs w:val="18"/>
              </w:rPr>
            </w:pPr>
            <w:r w:rsidRPr="008616C7">
              <w:rPr>
                <w:sz w:val="18"/>
                <w:szCs w:val="18"/>
              </w:rPr>
              <w:t xml:space="preserve">Writing the first draft of my </w:t>
            </w:r>
            <w:proofErr w:type="gramStart"/>
            <w:r w:rsidRPr="008616C7">
              <w:rPr>
                <w:sz w:val="18"/>
                <w:szCs w:val="18"/>
              </w:rPr>
              <w:t>Master</w:t>
            </w:r>
            <w:r w:rsidR="008616C7" w:rsidRPr="008616C7">
              <w:rPr>
                <w:sz w:val="18"/>
                <w:szCs w:val="18"/>
              </w:rPr>
              <w:t>'s</w:t>
            </w:r>
            <w:proofErr w:type="gramEnd"/>
            <w:r w:rsidRPr="008616C7">
              <w:rPr>
                <w:sz w:val="18"/>
                <w:szCs w:val="18"/>
              </w:rPr>
              <w:t xml:space="preserve"> Thesis</w:t>
            </w:r>
          </w:p>
        </w:tc>
        <w:tc>
          <w:tcPr>
            <w:tcW w:w="2977" w:type="dxa"/>
            <w:tcBorders>
              <w:left w:val="single" w:sz="2" w:space="0" w:color="808080"/>
            </w:tcBorders>
            <w:shd w:val="clear" w:color="auto" w:fill="auto"/>
            <w:tcMar>
              <w:left w:w="107" w:type="dxa"/>
            </w:tcMar>
          </w:tcPr>
          <w:p w14:paraId="3EC9C50B" w14:textId="26E59559" w:rsidR="00E67984" w:rsidRPr="008616C7" w:rsidRDefault="00B87492">
            <w:pPr>
              <w:pStyle w:val="TabelleText"/>
              <w:snapToGrid w:val="0"/>
              <w:rPr>
                <w:sz w:val="18"/>
                <w:szCs w:val="18"/>
              </w:rPr>
            </w:pPr>
            <w:r w:rsidRPr="008616C7">
              <w:rPr>
                <w:sz w:val="18"/>
                <w:szCs w:val="18"/>
              </w:rPr>
              <w:t>Gathered Literature (M3, M4), Research Journal, LaTeX (integrated with Obsidian), Zotero</w:t>
            </w:r>
            <w:r w:rsidR="005B2CD1" w:rsidRPr="008616C7">
              <w:rPr>
                <w:sz w:val="18"/>
                <w:szCs w:val="18"/>
              </w:rPr>
              <w:t>, supervision,</w:t>
            </w:r>
          </w:p>
        </w:tc>
        <w:tc>
          <w:tcPr>
            <w:tcW w:w="824" w:type="dxa"/>
            <w:tcBorders>
              <w:left w:val="single" w:sz="2" w:space="0" w:color="808080"/>
              <w:right w:val="single" w:sz="2" w:space="0" w:color="808080"/>
            </w:tcBorders>
            <w:shd w:val="clear" w:color="auto" w:fill="auto"/>
            <w:tcMar>
              <w:left w:w="107" w:type="dxa"/>
            </w:tcMar>
          </w:tcPr>
          <w:p w14:paraId="5D990BD0" w14:textId="7DDEBAB1" w:rsidR="00E67984" w:rsidRPr="008616C7" w:rsidRDefault="00166CC6">
            <w:pPr>
              <w:pStyle w:val="TabelleText"/>
              <w:snapToGrid w:val="0"/>
              <w:rPr>
                <w:sz w:val="18"/>
                <w:szCs w:val="18"/>
              </w:rPr>
            </w:pPr>
            <w:r w:rsidRPr="008616C7">
              <w:rPr>
                <w:sz w:val="18"/>
                <w:szCs w:val="18"/>
              </w:rPr>
              <w:t>M12</w:t>
            </w:r>
          </w:p>
        </w:tc>
      </w:tr>
      <w:tr w:rsidR="00B87492" w14:paraId="0762D631" w14:textId="77777777" w:rsidTr="008616C7">
        <w:trPr>
          <w:trHeight w:val="567"/>
        </w:trPr>
        <w:tc>
          <w:tcPr>
            <w:tcW w:w="1106" w:type="dxa"/>
            <w:tcBorders>
              <w:left w:val="single" w:sz="2" w:space="0" w:color="808080"/>
              <w:bottom w:val="single" w:sz="2" w:space="0" w:color="808080"/>
            </w:tcBorders>
            <w:shd w:val="clear" w:color="auto" w:fill="auto"/>
            <w:tcMar>
              <w:left w:w="107" w:type="dxa"/>
            </w:tcMar>
          </w:tcPr>
          <w:p w14:paraId="251C788B" w14:textId="77777777" w:rsidR="00166CC6" w:rsidRPr="008616C7" w:rsidRDefault="00166CC6">
            <w:pPr>
              <w:pStyle w:val="TabelleText"/>
              <w:snapToGrid w:val="0"/>
              <w:rPr>
                <w:sz w:val="18"/>
                <w:szCs w:val="18"/>
              </w:rPr>
            </w:pPr>
            <w:r w:rsidRPr="008616C7">
              <w:rPr>
                <w:sz w:val="18"/>
                <w:szCs w:val="18"/>
              </w:rPr>
              <w:t>WP</w:t>
            </w:r>
          </w:p>
          <w:p w14:paraId="2ECD2C36" w14:textId="74E9A422" w:rsidR="00166CC6" w:rsidRPr="008616C7" w:rsidRDefault="00166CC6">
            <w:pPr>
              <w:pStyle w:val="TabelleText"/>
              <w:snapToGrid w:val="0"/>
              <w:rPr>
                <w:sz w:val="18"/>
                <w:szCs w:val="18"/>
              </w:rPr>
            </w:pPr>
            <w:r w:rsidRPr="008616C7">
              <w:rPr>
                <w:sz w:val="18"/>
                <w:szCs w:val="18"/>
              </w:rPr>
              <w:t>writing</w:t>
            </w:r>
          </w:p>
        </w:tc>
        <w:tc>
          <w:tcPr>
            <w:tcW w:w="1112" w:type="dxa"/>
            <w:tcBorders>
              <w:left w:val="single" w:sz="2" w:space="0" w:color="808080"/>
              <w:bottom w:val="single" w:sz="2" w:space="0" w:color="808080"/>
            </w:tcBorders>
            <w:shd w:val="clear" w:color="auto" w:fill="auto"/>
            <w:tcMar>
              <w:left w:w="107" w:type="dxa"/>
            </w:tcMar>
          </w:tcPr>
          <w:p w14:paraId="1025EC56" w14:textId="2AD9CAA3" w:rsidR="00166CC6" w:rsidRPr="008616C7" w:rsidRDefault="00166CC6">
            <w:pPr>
              <w:pStyle w:val="TabelleText"/>
              <w:snapToGrid w:val="0"/>
              <w:rPr>
                <w:sz w:val="18"/>
                <w:szCs w:val="18"/>
              </w:rPr>
            </w:pPr>
            <w:r w:rsidRPr="008616C7">
              <w:rPr>
                <w:sz w:val="18"/>
                <w:szCs w:val="18"/>
              </w:rPr>
              <w:t>January</w:t>
            </w:r>
          </w:p>
        </w:tc>
        <w:tc>
          <w:tcPr>
            <w:tcW w:w="774" w:type="dxa"/>
            <w:tcBorders>
              <w:left w:val="single" w:sz="2" w:space="0" w:color="808080"/>
              <w:bottom w:val="single" w:sz="2" w:space="0" w:color="808080"/>
            </w:tcBorders>
            <w:shd w:val="clear" w:color="auto" w:fill="auto"/>
            <w:tcMar>
              <w:left w:w="107" w:type="dxa"/>
            </w:tcMar>
          </w:tcPr>
          <w:p w14:paraId="19E8551E" w14:textId="1F588BC8" w:rsidR="00166CC6" w:rsidRPr="008616C7" w:rsidRDefault="00166CC6">
            <w:pPr>
              <w:pStyle w:val="TabelleText"/>
              <w:snapToGrid w:val="0"/>
              <w:rPr>
                <w:sz w:val="18"/>
                <w:szCs w:val="18"/>
              </w:rPr>
            </w:pPr>
            <w:r w:rsidRPr="008616C7">
              <w:rPr>
                <w:sz w:val="18"/>
                <w:szCs w:val="18"/>
              </w:rPr>
              <w:t>February</w:t>
            </w:r>
          </w:p>
        </w:tc>
        <w:tc>
          <w:tcPr>
            <w:tcW w:w="2295" w:type="dxa"/>
            <w:tcBorders>
              <w:left w:val="single" w:sz="2" w:space="0" w:color="808080"/>
              <w:bottom w:val="single" w:sz="2" w:space="0" w:color="808080"/>
            </w:tcBorders>
            <w:shd w:val="clear" w:color="auto" w:fill="auto"/>
            <w:tcMar>
              <w:left w:w="107" w:type="dxa"/>
            </w:tcMar>
          </w:tcPr>
          <w:p w14:paraId="01162A62" w14:textId="4414FEC4" w:rsidR="00166CC6" w:rsidRPr="008616C7" w:rsidRDefault="00166CC6">
            <w:pPr>
              <w:pStyle w:val="TabelleText"/>
              <w:snapToGrid w:val="0"/>
              <w:rPr>
                <w:sz w:val="18"/>
                <w:szCs w:val="18"/>
              </w:rPr>
            </w:pPr>
            <w:r w:rsidRPr="008616C7">
              <w:rPr>
                <w:sz w:val="18"/>
                <w:szCs w:val="18"/>
              </w:rPr>
              <w:t>Editing my master thesis based on received fee</w:t>
            </w:r>
            <w:r w:rsidR="008616C7" w:rsidRPr="008616C7">
              <w:rPr>
                <w:sz w:val="18"/>
                <w:szCs w:val="18"/>
              </w:rPr>
              <w:t>d</w:t>
            </w:r>
            <w:r w:rsidRPr="008616C7">
              <w:rPr>
                <w:sz w:val="18"/>
                <w:szCs w:val="18"/>
              </w:rPr>
              <w:t>back, submitting fina</w:t>
            </w:r>
            <w:r w:rsidR="008616C7" w:rsidRPr="008616C7">
              <w:rPr>
                <w:sz w:val="18"/>
                <w:szCs w:val="18"/>
              </w:rPr>
              <w:t>l version,</w:t>
            </w:r>
          </w:p>
        </w:tc>
        <w:tc>
          <w:tcPr>
            <w:tcW w:w="2977" w:type="dxa"/>
            <w:tcBorders>
              <w:left w:val="single" w:sz="2" w:space="0" w:color="808080"/>
              <w:bottom w:val="single" w:sz="2" w:space="0" w:color="808080"/>
            </w:tcBorders>
            <w:shd w:val="clear" w:color="auto" w:fill="auto"/>
            <w:tcMar>
              <w:left w:w="107" w:type="dxa"/>
            </w:tcMar>
          </w:tcPr>
          <w:p w14:paraId="4A6493D8" w14:textId="420089D9" w:rsidR="00166CC6" w:rsidRPr="008616C7" w:rsidRDefault="00B87492">
            <w:pPr>
              <w:pStyle w:val="TabelleText"/>
              <w:snapToGrid w:val="0"/>
              <w:rPr>
                <w:sz w:val="18"/>
                <w:szCs w:val="18"/>
              </w:rPr>
            </w:pPr>
            <w:r w:rsidRPr="008616C7">
              <w:rPr>
                <w:sz w:val="18"/>
                <w:szCs w:val="18"/>
              </w:rPr>
              <w:t>Gathered Literature (M3, M4), Research Journal, LaTeX (integrated with Obsidian), Zotero</w:t>
            </w:r>
            <w:r w:rsidR="005B2CD1" w:rsidRPr="008616C7">
              <w:rPr>
                <w:sz w:val="18"/>
                <w:szCs w:val="18"/>
              </w:rPr>
              <w:t>, supervisor review</w:t>
            </w:r>
          </w:p>
        </w:tc>
        <w:tc>
          <w:tcPr>
            <w:tcW w:w="824" w:type="dxa"/>
            <w:tcBorders>
              <w:left w:val="single" w:sz="2" w:space="0" w:color="808080"/>
              <w:bottom w:val="single" w:sz="2" w:space="0" w:color="808080"/>
              <w:right w:val="single" w:sz="2" w:space="0" w:color="808080"/>
            </w:tcBorders>
            <w:shd w:val="clear" w:color="auto" w:fill="auto"/>
            <w:tcMar>
              <w:left w:w="107" w:type="dxa"/>
            </w:tcMar>
          </w:tcPr>
          <w:p w14:paraId="0F889FB0" w14:textId="0255C4F2" w:rsidR="00166CC6" w:rsidRPr="008616C7" w:rsidRDefault="008616C7">
            <w:pPr>
              <w:pStyle w:val="TabelleText"/>
              <w:snapToGrid w:val="0"/>
              <w:rPr>
                <w:sz w:val="18"/>
                <w:szCs w:val="18"/>
              </w:rPr>
            </w:pPr>
            <w:r w:rsidRPr="008616C7">
              <w:rPr>
                <w:sz w:val="18"/>
                <w:szCs w:val="18"/>
              </w:rPr>
              <w:t>M13</w:t>
            </w:r>
          </w:p>
        </w:tc>
      </w:tr>
    </w:tbl>
    <w:p w14:paraId="3B2CB5E5" w14:textId="77777777" w:rsidR="00BC1DFE" w:rsidRDefault="00BC1DFE">
      <w:pPr>
        <w:pStyle w:val="Heading2"/>
        <w:numPr>
          <w:ilvl w:val="0"/>
          <w:numId w:val="0"/>
        </w:numPr>
        <w:ind w:left="576"/>
        <w:rPr>
          <w:rFonts w:ascii="Arial" w:hAnsi="Arial" w:cs="Arial"/>
        </w:rPr>
      </w:pPr>
    </w:p>
    <w:p w14:paraId="3D4AEDE7" w14:textId="77777777" w:rsidR="00BC1DFE" w:rsidRPr="008616C7" w:rsidRDefault="00D97F89">
      <w:pPr>
        <w:pStyle w:val="Heading2"/>
        <w:rPr>
          <w:rFonts w:ascii="Arial" w:hAnsi="Arial" w:cs="Arial"/>
        </w:rPr>
      </w:pPr>
      <w:r w:rsidRPr="008616C7">
        <w:rPr>
          <w:rFonts w:ascii="Arial" w:hAnsi="Arial" w:cs="Arial"/>
        </w:rPr>
        <w:t>Milestones and results</w:t>
      </w:r>
      <w:proofErr w:type="gramStart"/>
      <w:r w:rsidRPr="008616C7">
        <w:rPr>
          <w:rFonts w:ascii="Arial" w:hAnsi="Arial" w:cs="Arial"/>
        </w:rPr>
        <w:t>/”products</w:t>
      </w:r>
      <w:proofErr w:type="gramEnd"/>
      <w:r w:rsidRPr="008616C7">
        <w:rPr>
          <w:rFonts w:ascii="Arial" w:hAnsi="Arial" w:cs="Arial"/>
        </w:rPr>
        <w:t>”</w:t>
      </w:r>
    </w:p>
    <w:tbl>
      <w:tblPr>
        <w:tblW w:w="9025" w:type="dxa"/>
        <w:tblInd w:w="194" w:type="dxa"/>
        <w:tblBorders>
          <w:top w:val="single" w:sz="2" w:space="0" w:color="808080"/>
          <w:left w:val="single" w:sz="2" w:space="0" w:color="808080"/>
          <w:bottom w:val="single" w:sz="2" w:space="0" w:color="808080"/>
          <w:insideH w:val="single" w:sz="2" w:space="0" w:color="808080"/>
        </w:tblBorders>
        <w:tblCellMar>
          <w:top w:w="55" w:type="dxa"/>
          <w:left w:w="107" w:type="dxa"/>
          <w:bottom w:w="55" w:type="dxa"/>
        </w:tblCellMar>
        <w:tblLook w:val="04A0" w:firstRow="1" w:lastRow="0" w:firstColumn="1" w:lastColumn="0" w:noHBand="0" w:noVBand="1"/>
      </w:tblPr>
      <w:tblGrid>
        <w:gridCol w:w="864"/>
        <w:gridCol w:w="8161"/>
      </w:tblGrid>
      <w:tr w:rsidR="00BC1DFE" w:rsidRPr="008616C7" w14:paraId="4E15ECFA" w14:textId="77777777" w:rsidTr="0085008A">
        <w:trPr>
          <w:trHeight w:val="567"/>
          <w:tblHeader/>
        </w:trPr>
        <w:tc>
          <w:tcPr>
            <w:tcW w:w="864" w:type="dxa"/>
            <w:tcBorders>
              <w:top w:val="single" w:sz="2" w:space="0" w:color="808080"/>
              <w:left w:val="single" w:sz="2" w:space="0" w:color="808080"/>
              <w:bottom w:val="single" w:sz="2" w:space="0" w:color="808080"/>
            </w:tcBorders>
            <w:shd w:val="clear" w:color="auto" w:fill="auto"/>
            <w:tcMar>
              <w:left w:w="107" w:type="dxa"/>
            </w:tcMar>
            <w:vAlign w:val="center"/>
          </w:tcPr>
          <w:p w14:paraId="7E959D57" w14:textId="77777777" w:rsidR="00BC1DFE" w:rsidRPr="008616C7" w:rsidRDefault="00D97F89">
            <w:pPr>
              <w:pStyle w:val="Tabellenberschrift"/>
              <w:rPr>
                <w:sz w:val="20"/>
              </w:rPr>
            </w:pPr>
            <w:r w:rsidRPr="008616C7">
              <w:rPr>
                <w:sz w:val="20"/>
              </w:rPr>
              <w:t>Mile- stone</w:t>
            </w:r>
          </w:p>
        </w:tc>
        <w:tc>
          <w:tcPr>
            <w:tcW w:w="8161"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4CC21E6C" w14:textId="77777777" w:rsidR="00BC1DFE" w:rsidRPr="008616C7" w:rsidRDefault="00D97F89">
            <w:pPr>
              <w:pStyle w:val="Tabellenberschrift"/>
              <w:rPr>
                <w:sz w:val="20"/>
              </w:rPr>
            </w:pPr>
            <w:r w:rsidRPr="008616C7">
              <w:rPr>
                <w:sz w:val="20"/>
              </w:rPr>
              <w:t>Result</w:t>
            </w:r>
            <w:proofErr w:type="gramStart"/>
            <w:r w:rsidRPr="008616C7">
              <w:rPr>
                <w:sz w:val="20"/>
              </w:rPr>
              <w:t>/”product</w:t>
            </w:r>
            <w:proofErr w:type="gramEnd"/>
            <w:r w:rsidRPr="008616C7">
              <w:rPr>
                <w:sz w:val="20"/>
              </w:rPr>
              <w:t>”</w:t>
            </w:r>
          </w:p>
        </w:tc>
      </w:tr>
      <w:tr w:rsidR="00BC1DFE" w:rsidRPr="008616C7" w14:paraId="13B1F94C"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3A310132" w14:textId="638C696C" w:rsidR="00BC1DFE" w:rsidRPr="008616C7" w:rsidRDefault="00646696">
            <w:pPr>
              <w:pStyle w:val="TabelleText"/>
            </w:pPr>
            <w:r w:rsidRPr="008616C7">
              <w:t>M1</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0507B4DB" w14:textId="0AEC7BB1" w:rsidR="00BC1DFE" w:rsidRPr="008616C7" w:rsidRDefault="00646696">
            <w:pPr>
              <w:pStyle w:val="TabelleText"/>
            </w:pPr>
            <w:r w:rsidRPr="008616C7">
              <w:t>Thesis Concept</w:t>
            </w:r>
          </w:p>
        </w:tc>
      </w:tr>
      <w:tr w:rsidR="00646696" w:rsidRPr="008616C7" w14:paraId="3A934FEB"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2A333B13" w14:textId="3691BE2F" w:rsidR="00646696" w:rsidRPr="008616C7" w:rsidRDefault="00646696">
            <w:pPr>
              <w:pStyle w:val="TabelleText"/>
            </w:pPr>
            <w:r w:rsidRPr="008616C7">
              <w:t>M2</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0A6E0A71" w14:textId="395A994F" w:rsidR="00646696" w:rsidRPr="008616C7" w:rsidRDefault="00646696">
            <w:pPr>
              <w:pStyle w:val="TabelleText"/>
              <w:snapToGrid w:val="0"/>
            </w:pPr>
            <w:r w:rsidRPr="008616C7">
              <w:t>Abstract for the Conference</w:t>
            </w:r>
          </w:p>
        </w:tc>
      </w:tr>
      <w:tr w:rsidR="00BC1DFE" w:rsidRPr="008616C7" w14:paraId="00D0CCC8"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2DB593E1" w14:textId="15B16A51" w:rsidR="00BC1DFE" w:rsidRPr="008616C7" w:rsidRDefault="00646696">
            <w:pPr>
              <w:pStyle w:val="TabelleText"/>
            </w:pPr>
            <w:r w:rsidRPr="008616C7">
              <w:t>M3</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29F6EC37" w14:textId="0192BE4F" w:rsidR="00BC1DFE" w:rsidRPr="008616C7" w:rsidRDefault="00646696">
            <w:pPr>
              <w:pStyle w:val="TabelleText"/>
              <w:snapToGrid w:val="0"/>
            </w:pPr>
            <w:r w:rsidRPr="008616C7">
              <w:t>Literature Review</w:t>
            </w:r>
          </w:p>
        </w:tc>
      </w:tr>
      <w:tr w:rsidR="00646696" w:rsidRPr="008616C7" w14:paraId="157F43C4"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4D2BA90F" w14:textId="3DF4772A" w:rsidR="00646696" w:rsidRPr="008616C7" w:rsidRDefault="00646696">
            <w:pPr>
              <w:pStyle w:val="TabelleText"/>
            </w:pPr>
            <w:r w:rsidRPr="008616C7">
              <w:t>M4</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1F017201" w14:textId="45559847" w:rsidR="00646696" w:rsidRPr="008616C7" w:rsidRDefault="00646696">
            <w:pPr>
              <w:pStyle w:val="TabelleText"/>
              <w:snapToGrid w:val="0"/>
            </w:pPr>
            <w:r w:rsidRPr="008616C7">
              <w:t>Literature review turned into written Introduction and Theoretical Framework</w:t>
            </w:r>
          </w:p>
        </w:tc>
      </w:tr>
      <w:tr w:rsidR="00646696" w:rsidRPr="008616C7" w14:paraId="52E59DDB"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4AEE0E14" w14:textId="344C39DD" w:rsidR="00646696" w:rsidRPr="008616C7" w:rsidRDefault="00646696">
            <w:pPr>
              <w:pStyle w:val="TabelleText"/>
            </w:pPr>
            <w:r w:rsidRPr="008616C7">
              <w:t>M5</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299EF9E5" w14:textId="3C083361" w:rsidR="00646696" w:rsidRPr="008616C7" w:rsidRDefault="00646696">
            <w:pPr>
              <w:pStyle w:val="TabelleText"/>
              <w:snapToGrid w:val="0"/>
            </w:pPr>
            <w:r w:rsidRPr="008616C7">
              <w:t>Conference Presentation</w:t>
            </w:r>
          </w:p>
        </w:tc>
      </w:tr>
      <w:tr w:rsidR="00BC1DFE" w:rsidRPr="008616C7" w14:paraId="37CE071B"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654CBD1E" w14:textId="2A5D17FB" w:rsidR="00BC1DFE" w:rsidRPr="008616C7" w:rsidRDefault="00646696">
            <w:pPr>
              <w:pStyle w:val="TabelleText"/>
            </w:pPr>
            <w:r w:rsidRPr="008616C7">
              <w:t>M6</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4C000509" w14:textId="77EAA38C" w:rsidR="00BC1DFE" w:rsidRPr="008616C7" w:rsidRDefault="00646696">
            <w:pPr>
              <w:pStyle w:val="TabelleText"/>
              <w:snapToGrid w:val="0"/>
            </w:pPr>
            <w:r w:rsidRPr="008616C7">
              <w:t>Preprocessing Pipeline Script</w:t>
            </w:r>
          </w:p>
        </w:tc>
      </w:tr>
      <w:tr w:rsidR="00BC1DFE" w:rsidRPr="008616C7" w14:paraId="1769B856"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75F372AB" w14:textId="1C986A76" w:rsidR="00BC1DFE" w:rsidRPr="008616C7" w:rsidRDefault="00646696">
            <w:pPr>
              <w:pStyle w:val="TabelleText"/>
            </w:pPr>
            <w:r w:rsidRPr="008616C7">
              <w:t>M7</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1782FE7D" w14:textId="6D5B6591" w:rsidR="00BC1DFE" w:rsidRPr="008616C7" w:rsidRDefault="00646696">
            <w:pPr>
              <w:pStyle w:val="TabelleText"/>
              <w:snapToGrid w:val="0"/>
            </w:pPr>
            <w:r w:rsidRPr="008616C7">
              <w:t>Data Analysis Script</w:t>
            </w:r>
          </w:p>
        </w:tc>
      </w:tr>
      <w:tr w:rsidR="00646696" w:rsidRPr="008616C7" w14:paraId="6C984B99"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23AEF0EF" w14:textId="0BBEA60D" w:rsidR="00646696" w:rsidRPr="008616C7" w:rsidRDefault="00646696">
            <w:pPr>
              <w:pStyle w:val="TabelleText"/>
            </w:pPr>
            <w:r w:rsidRPr="008616C7">
              <w:t>M8</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095DBFEB" w14:textId="1491253F" w:rsidR="00646696" w:rsidRPr="008616C7" w:rsidRDefault="00646696">
            <w:pPr>
              <w:pStyle w:val="TabelleText"/>
              <w:snapToGrid w:val="0"/>
            </w:pPr>
            <w:r w:rsidRPr="008616C7">
              <w:t>FMRI experiment data</w:t>
            </w:r>
          </w:p>
        </w:tc>
      </w:tr>
      <w:tr w:rsidR="00646696" w:rsidRPr="008616C7" w14:paraId="53CE4195"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48C4EEF0" w14:textId="71E9BBEF" w:rsidR="00646696" w:rsidRPr="008616C7" w:rsidRDefault="00646696">
            <w:pPr>
              <w:pStyle w:val="TabelleText"/>
              <w:rPr>
                <w:rFonts w:eastAsia="Arial"/>
              </w:rPr>
            </w:pPr>
            <w:r w:rsidRPr="008616C7">
              <w:rPr>
                <w:rFonts w:eastAsia="Arial"/>
              </w:rPr>
              <w:t>M9</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460F4B72" w14:textId="64C14435" w:rsidR="00646696" w:rsidRPr="008616C7" w:rsidRDefault="00646696">
            <w:pPr>
              <w:pStyle w:val="TabelleText"/>
              <w:snapToGrid w:val="0"/>
            </w:pPr>
            <w:r w:rsidRPr="008616C7">
              <w:t>Cleaned fMRI data</w:t>
            </w:r>
          </w:p>
        </w:tc>
      </w:tr>
      <w:tr w:rsidR="00BC1DFE" w:rsidRPr="008616C7" w14:paraId="335E855D" w14:textId="77777777" w:rsidTr="00646696">
        <w:trPr>
          <w:trHeight w:val="567"/>
        </w:trPr>
        <w:tc>
          <w:tcPr>
            <w:tcW w:w="864" w:type="dxa"/>
            <w:tcBorders>
              <w:left w:val="single" w:sz="2" w:space="0" w:color="808080"/>
            </w:tcBorders>
            <w:shd w:val="clear" w:color="auto" w:fill="auto"/>
            <w:tcMar>
              <w:left w:w="107" w:type="dxa"/>
            </w:tcMar>
            <w:vAlign w:val="center"/>
          </w:tcPr>
          <w:p w14:paraId="4DD17430" w14:textId="0877ED8E" w:rsidR="00BC1DFE" w:rsidRPr="008616C7" w:rsidRDefault="00646696">
            <w:pPr>
              <w:pStyle w:val="TabelleText"/>
              <w:rPr>
                <w:rFonts w:eastAsia="Arial"/>
              </w:rPr>
            </w:pPr>
            <w:r w:rsidRPr="008616C7">
              <w:rPr>
                <w:rFonts w:eastAsia="Arial"/>
              </w:rPr>
              <w:t>M10</w:t>
            </w:r>
          </w:p>
        </w:tc>
        <w:tc>
          <w:tcPr>
            <w:tcW w:w="8161" w:type="dxa"/>
            <w:tcBorders>
              <w:left w:val="single" w:sz="2" w:space="0" w:color="808080"/>
              <w:right w:val="single" w:sz="2" w:space="0" w:color="808080"/>
            </w:tcBorders>
            <w:shd w:val="clear" w:color="auto" w:fill="auto"/>
            <w:tcMar>
              <w:left w:w="107" w:type="dxa"/>
            </w:tcMar>
          </w:tcPr>
          <w:p w14:paraId="77633112" w14:textId="7D27ECB7" w:rsidR="00BC1DFE" w:rsidRPr="008616C7" w:rsidRDefault="00646696">
            <w:pPr>
              <w:pStyle w:val="TabelleText"/>
              <w:snapToGrid w:val="0"/>
            </w:pPr>
            <w:r w:rsidRPr="008616C7">
              <w:t>Data Analysis Results</w:t>
            </w:r>
          </w:p>
        </w:tc>
      </w:tr>
      <w:tr w:rsidR="00646696" w:rsidRPr="008616C7" w14:paraId="1F64BF11" w14:textId="77777777" w:rsidTr="00646696">
        <w:trPr>
          <w:trHeight w:val="567"/>
        </w:trPr>
        <w:tc>
          <w:tcPr>
            <w:tcW w:w="864" w:type="dxa"/>
            <w:tcBorders>
              <w:left w:val="single" w:sz="2" w:space="0" w:color="808080"/>
            </w:tcBorders>
            <w:shd w:val="clear" w:color="auto" w:fill="auto"/>
            <w:tcMar>
              <w:left w:w="107" w:type="dxa"/>
            </w:tcMar>
            <w:vAlign w:val="center"/>
          </w:tcPr>
          <w:p w14:paraId="21FCC238" w14:textId="73D8D9F6" w:rsidR="00646696" w:rsidRPr="008616C7" w:rsidRDefault="00646696">
            <w:pPr>
              <w:pStyle w:val="TabelleText"/>
              <w:rPr>
                <w:rFonts w:eastAsia="Arial"/>
              </w:rPr>
            </w:pPr>
            <w:r w:rsidRPr="008616C7">
              <w:rPr>
                <w:rFonts w:eastAsia="Arial"/>
              </w:rPr>
              <w:t>M11</w:t>
            </w:r>
          </w:p>
        </w:tc>
        <w:tc>
          <w:tcPr>
            <w:tcW w:w="8161" w:type="dxa"/>
            <w:tcBorders>
              <w:left w:val="single" w:sz="2" w:space="0" w:color="808080"/>
              <w:right w:val="single" w:sz="2" w:space="0" w:color="808080"/>
            </w:tcBorders>
            <w:shd w:val="clear" w:color="auto" w:fill="auto"/>
            <w:tcMar>
              <w:left w:w="107" w:type="dxa"/>
            </w:tcMar>
          </w:tcPr>
          <w:p w14:paraId="78B3A8EF" w14:textId="6CE53DBD" w:rsidR="00646696" w:rsidRPr="008616C7" w:rsidRDefault="00646696">
            <w:pPr>
              <w:pStyle w:val="TabelleText"/>
              <w:snapToGrid w:val="0"/>
            </w:pPr>
            <w:r w:rsidRPr="008616C7">
              <w:t>Visualizations</w:t>
            </w:r>
          </w:p>
        </w:tc>
      </w:tr>
      <w:tr w:rsidR="00646696" w:rsidRPr="008616C7" w14:paraId="2EF08C3D" w14:textId="77777777" w:rsidTr="00646696">
        <w:trPr>
          <w:trHeight w:val="567"/>
        </w:trPr>
        <w:tc>
          <w:tcPr>
            <w:tcW w:w="864" w:type="dxa"/>
            <w:tcBorders>
              <w:left w:val="single" w:sz="2" w:space="0" w:color="808080"/>
            </w:tcBorders>
            <w:shd w:val="clear" w:color="auto" w:fill="auto"/>
            <w:tcMar>
              <w:left w:w="107" w:type="dxa"/>
            </w:tcMar>
            <w:vAlign w:val="center"/>
          </w:tcPr>
          <w:p w14:paraId="60170176" w14:textId="7B34A4DA" w:rsidR="00646696" w:rsidRPr="008616C7" w:rsidRDefault="00646696">
            <w:pPr>
              <w:pStyle w:val="TabelleText"/>
              <w:rPr>
                <w:rFonts w:eastAsia="Arial"/>
              </w:rPr>
            </w:pPr>
            <w:r w:rsidRPr="008616C7">
              <w:rPr>
                <w:rFonts w:eastAsia="Arial"/>
              </w:rPr>
              <w:t>M12</w:t>
            </w:r>
          </w:p>
        </w:tc>
        <w:tc>
          <w:tcPr>
            <w:tcW w:w="8161" w:type="dxa"/>
            <w:tcBorders>
              <w:left w:val="single" w:sz="2" w:space="0" w:color="808080"/>
              <w:right w:val="single" w:sz="2" w:space="0" w:color="808080"/>
            </w:tcBorders>
            <w:shd w:val="clear" w:color="auto" w:fill="auto"/>
            <w:tcMar>
              <w:left w:w="107" w:type="dxa"/>
            </w:tcMar>
          </w:tcPr>
          <w:p w14:paraId="6DA00519" w14:textId="4462538F" w:rsidR="00646696" w:rsidRPr="008616C7" w:rsidRDefault="00646696">
            <w:pPr>
              <w:pStyle w:val="TabelleText"/>
              <w:snapToGrid w:val="0"/>
            </w:pPr>
            <w:r w:rsidRPr="008616C7">
              <w:t xml:space="preserve">First full </w:t>
            </w:r>
            <w:r w:rsidR="00166CC6" w:rsidRPr="008616C7">
              <w:t>Master Thesis Draft</w:t>
            </w:r>
          </w:p>
        </w:tc>
      </w:tr>
      <w:tr w:rsidR="00646696" w:rsidRPr="008616C7" w14:paraId="7EA4E59F" w14:textId="77777777">
        <w:trPr>
          <w:trHeight w:val="567"/>
        </w:trPr>
        <w:tc>
          <w:tcPr>
            <w:tcW w:w="864" w:type="dxa"/>
            <w:tcBorders>
              <w:left w:val="single" w:sz="2" w:space="0" w:color="808080"/>
              <w:bottom w:val="single" w:sz="2" w:space="0" w:color="808080"/>
            </w:tcBorders>
            <w:shd w:val="clear" w:color="auto" w:fill="auto"/>
            <w:tcMar>
              <w:left w:w="107" w:type="dxa"/>
            </w:tcMar>
            <w:vAlign w:val="center"/>
          </w:tcPr>
          <w:p w14:paraId="101F4D2B" w14:textId="4A0C6CDD" w:rsidR="00646696" w:rsidRPr="008616C7" w:rsidRDefault="00646696">
            <w:pPr>
              <w:pStyle w:val="TabelleText"/>
              <w:rPr>
                <w:rFonts w:eastAsia="Arial"/>
              </w:rPr>
            </w:pPr>
            <w:r w:rsidRPr="008616C7">
              <w:rPr>
                <w:rFonts w:eastAsia="Arial"/>
              </w:rPr>
              <w:t>M13</w:t>
            </w:r>
          </w:p>
        </w:tc>
        <w:tc>
          <w:tcPr>
            <w:tcW w:w="8161" w:type="dxa"/>
            <w:tcBorders>
              <w:left w:val="single" w:sz="2" w:space="0" w:color="808080"/>
              <w:bottom w:val="single" w:sz="2" w:space="0" w:color="808080"/>
              <w:right w:val="single" w:sz="2" w:space="0" w:color="808080"/>
            </w:tcBorders>
            <w:shd w:val="clear" w:color="auto" w:fill="auto"/>
            <w:tcMar>
              <w:left w:w="107" w:type="dxa"/>
            </w:tcMar>
          </w:tcPr>
          <w:p w14:paraId="1BE0157C" w14:textId="1903FB87" w:rsidR="00646696" w:rsidRPr="008616C7" w:rsidRDefault="00646696">
            <w:pPr>
              <w:pStyle w:val="TabelleText"/>
              <w:snapToGrid w:val="0"/>
            </w:pPr>
            <w:r w:rsidRPr="008616C7">
              <w:t>Final Master Thesis</w:t>
            </w:r>
          </w:p>
        </w:tc>
      </w:tr>
    </w:tbl>
    <w:p w14:paraId="4C2F0425" w14:textId="77777777" w:rsidR="00BC1DFE" w:rsidRDefault="00BC1DFE">
      <w:pPr>
        <w:rPr>
          <w:rFonts w:cs="Arial"/>
        </w:rPr>
      </w:pPr>
    </w:p>
    <w:p w14:paraId="42BEE498" w14:textId="77777777" w:rsidR="00BC1DFE" w:rsidRDefault="008868B8">
      <w:pPr>
        <w:pStyle w:val="Heading1"/>
      </w:pPr>
      <w:r>
        <w:br w:type="page"/>
      </w:r>
      <w:r w:rsidR="00D97F89">
        <w:lastRenderedPageBreak/>
        <w:t>Reflection</w:t>
      </w:r>
    </w:p>
    <w:tbl>
      <w:tblPr>
        <w:tblW w:w="9084"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4"/>
      </w:tblGrid>
      <w:tr w:rsidR="00BC1DFE" w14:paraId="3457C3E5" w14:textId="77777777" w:rsidTr="0085008A">
        <w:trPr>
          <w:trHeight w:val="454"/>
          <w:tblHeader/>
        </w:trPr>
        <w:tc>
          <w:tcPr>
            <w:tcW w:w="908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30547D4D" w14:textId="77777777" w:rsidR="00BC1DFE" w:rsidRDefault="00D97F89">
            <w:pPr>
              <w:pStyle w:val="Tabellenberschrift"/>
            </w:pPr>
            <w:r>
              <w:t>7.1 Paradigm(s)</w:t>
            </w:r>
          </w:p>
        </w:tc>
      </w:tr>
      <w:tr w:rsidR="00BC1DFE" w14:paraId="5D6EB332" w14:textId="77777777">
        <w:trPr>
          <w:trHeight w:val="1984"/>
        </w:trPr>
        <w:tc>
          <w:tcPr>
            <w:tcW w:w="9084" w:type="dxa"/>
            <w:tcBorders>
              <w:left w:val="single" w:sz="2" w:space="0" w:color="808080"/>
              <w:bottom w:val="single" w:sz="2" w:space="0" w:color="808080"/>
              <w:right w:val="single" w:sz="2" w:space="0" w:color="808080"/>
            </w:tcBorders>
            <w:shd w:val="clear" w:color="auto" w:fill="auto"/>
            <w:tcMar>
              <w:left w:w="107" w:type="dxa"/>
            </w:tcMar>
          </w:tcPr>
          <w:p w14:paraId="5C667E6F" w14:textId="59F41F67" w:rsidR="003A475A" w:rsidRDefault="00550463" w:rsidP="00353BF8">
            <w:pPr>
              <w:pStyle w:val="TabelleText"/>
            </w:pPr>
            <w:proofErr w:type="spellStart"/>
            <w:r w:rsidRPr="00A35521">
              <w:rPr>
                <w:b/>
                <w:bCs/>
              </w:rPr>
              <w:t>Enactivism</w:t>
            </w:r>
            <w:proofErr w:type="spellEnd"/>
            <w:r w:rsidR="00353BF8">
              <w:rPr>
                <w:b/>
                <w:bCs/>
              </w:rPr>
              <w:t xml:space="preserve">: </w:t>
            </w:r>
            <w:r w:rsidR="003A475A">
              <w:t xml:space="preserve">challenges representational views of cognition, emphasizing that meaning arises through embodied, dynamic interaction with the environment. It proposes that cognitive processes are not input-output information processing events but active processes of sense-making. While </w:t>
            </w:r>
            <w:proofErr w:type="gramStart"/>
            <w:r w:rsidR="003A475A">
              <w:t>much of</w:t>
            </w:r>
            <w:proofErr w:type="gramEnd"/>
            <w:r w:rsidR="003A475A">
              <w:t xml:space="preserve"> sense-making has traditionally been explained in sensorimotor terms, newer </w:t>
            </w:r>
            <w:proofErr w:type="spellStart"/>
            <w:r w:rsidR="003A475A">
              <w:t>enactivist</w:t>
            </w:r>
            <w:proofErr w:type="spellEnd"/>
            <w:r w:rsidR="003A475A">
              <w:t xml:space="preserve"> approaches also tackle abstract, linguistic, and other forms of sense-making. In my study, </w:t>
            </w:r>
            <w:proofErr w:type="spellStart"/>
            <w:r w:rsidR="003A475A">
              <w:t>enactivism</w:t>
            </w:r>
            <w:proofErr w:type="spellEnd"/>
            <w:r w:rsidR="003A475A">
              <w:t xml:space="preserve"> frames the engagement with climate news as an active positioning that is reflected in functional brain network configurations.</w:t>
            </w:r>
          </w:p>
          <w:p w14:paraId="34431512" w14:textId="647D3CB4" w:rsidR="003A475A" w:rsidRDefault="003A475A" w:rsidP="00353BF8">
            <w:pPr>
              <w:pStyle w:val="TabelleText"/>
            </w:pPr>
          </w:p>
          <w:p w14:paraId="260308A0" w14:textId="084D3171" w:rsidR="00550463" w:rsidRDefault="003A475A" w:rsidP="003A475A">
            <w:pPr>
              <w:pStyle w:val="TabelleText"/>
            </w:pPr>
            <w:r w:rsidRPr="003A475A">
              <w:rPr>
                <w:b/>
                <w:bCs/>
              </w:rPr>
              <w:t xml:space="preserve">Network </w:t>
            </w:r>
            <w:proofErr w:type="gramStart"/>
            <w:r w:rsidRPr="003A475A">
              <w:rPr>
                <w:b/>
                <w:bCs/>
              </w:rPr>
              <w:t>Neuroscience</w:t>
            </w:r>
            <w:r>
              <w:t>:</w:t>
            </w:r>
            <w:proofErr w:type="gramEnd"/>
            <w:r>
              <w:t xml:space="preserve"> p</w:t>
            </w:r>
            <w:r>
              <w:t xml:space="preserve">rovides a framework to study the brain as an interconnected, complex system whose organization underlies cognitive and affective functions. </w:t>
            </w:r>
            <w:r w:rsidR="008616C7" w:rsidRPr="008616C7">
              <w:rPr>
                <w:b/>
                <w:bCs/>
              </w:rPr>
              <w:t>Graph Theory</w:t>
            </w:r>
            <w:r>
              <w:t xml:space="preserve"> (carrying </w:t>
            </w:r>
            <w:r w:rsidR="008616C7">
              <w:t>its</w:t>
            </w:r>
            <w:r>
              <w:t xml:space="preserve"> own theoretical implications) </w:t>
            </w:r>
            <w:r w:rsidR="008616C7">
              <w:t xml:space="preserve">is used </w:t>
            </w:r>
            <w:r>
              <w:t xml:space="preserve">to capture </w:t>
            </w:r>
            <w:r w:rsidR="008616C7">
              <w:t xml:space="preserve">organizational </w:t>
            </w:r>
            <w:r>
              <w:t xml:space="preserve">properties of functional connectivity patterns that can </w:t>
            </w:r>
            <w:r w:rsidR="008616C7">
              <w:t>be reconfigured</w:t>
            </w:r>
            <w:r>
              <w:t xml:space="preserve"> depending on context and task demands. In my study, network neuroscience allows me to quantify and interpret how different framings of climate information enact distinct patterns of brain network organization.</w:t>
            </w:r>
          </w:p>
        </w:tc>
      </w:tr>
    </w:tbl>
    <w:p w14:paraId="7ADD7388" w14:textId="77777777" w:rsidR="00BC1DFE" w:rsidRDefault="00BC1DFE" w:rsidP="001103EA">
      <w:pPr>
        <w:spacing w:before="0"/>
      </w:pPr>
    </w:p>
    <w:tbl>
      <w:tblPr>
        <w:tblW w:w="9084"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4"/>
      </w:tblGrid>
      <w:tr w:rsidR="00BC1DFE" w14:paraId="2AE437B4" w14:textId="77777777" w:rsidTr="0085008A">
        <w:trPr>
          <w:trHeight w:val="454"/>
          <w:tblHeader/>
        </w:trPr>
        <w:tc>
          <w:tcPr>
            <w:tcW w:w="908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1CA6179A" w14:textId="77777777" w:rsidR="00BC1DFE" w:rsidRDefault="00D97F89">
            <w:pPr>
              <w:pStyle w:val="Tabellenberschrift"/>
            </w:pPr>
            <w:r>
              <w:t>7.2 Premises</w:t>
            </w:r>
          </w:p>
        </w:tc>
      </w:tr>
      <w:tr w:rsidR="00BC1DFE" w14:paraId="110EC89F" w14:textId="77777777">
        <w:trPr>
          <w:trHeight w:val="1984"/>
        </w:trPr>
        <w:tc>
          <w:tcPr>
            <w:tcW w:w="9084" w:type="dxa"/>
            <w:tcBorders>
              <w:left w:val="single" w:sz="2" w:space="0" w:color="808080"/>
              <w:bottom w:val="single" w:sz="2" w:space="0" w:color="808080"/>
              <w:right w:val="single" w:sz="2" w:space="0" w:color="808080"/>
            </w:tcBorders>
            <w:shd w:val="clear" w:color="auto" w:fill="auto"/>
            <w:tcMar>
              <w:left w:w="107" w:type="dxa"/>
            </w:tcMar>
          </w:tcPr>
          <w:p w14:paraId="1039B62E" w14:textId="61D5964E" w:rsidR="00A35521" w:rsidRDefault="00A35521" w:rsidP="00A35521">
            <w:pPr>
              <w:pStyle w:val="TabelleText"/>
            </w:pPr>
            <w:r w:rsidRPr="00A35521">
              <w:t xml:space="preserve">The core premise of this study is that </w:t>
            </w:r>
            <w:proofErr w:type="spellStart"/>
            <w:r w:rsidRPr="00A35521">
              <w:t>enactivist</w:t>
            </w:r>
            <w:proofErr w:type="spellEnd"/>
            <w:r w:rsidRPr="00A35521">
              <w:t xml:space="preserve"> concepts can be productively applied to network neuroscience. </w:t>
            </w:r>
            <w:r w:rsidR="007E0638">
              <w:t>In this study</w:t>
            </w:r>
            <w:r w:rsidR="008616C7">
              <w:t>,</w:t>
            </w:r>
            <w:r w:rsidR="007E0638">
              <w:t xml:space="preserve"> I do not claim that obtained graphs </w:t>
            </w:r>
            <w:r>
              <w:t xml:space="preserve">are </w:t>
            </w:r>
            <w:r w:rsidR="00620F5D">
              <w:t>a comprehensive</w:t>
            </w:r>
            <w:r>
              <w:t xml:space="preserve"> measure</w:t>
            </w:r>
            <w:r w:rsidR="007E0638">
              <w:t xml:space="preserve">. They are imperfect </w:t>
            </w:r>
            <w:proofErr w:type="gramStart"/>
            <w:r w:rsidR="007E0638">
              <w:t>abstracted</w:t>
            </w:r>
            <w:proofErr w:type="gramEnd"/>
            <w:r>
              <w:t xml:space="preserve"> representation</w:t>
            </w:r>
            <w:r w:rsidR="008616C7">
              <w:t>s</w:t>
            </w:r>
            <w:r w:rsidR="007E0638">
              <w:t xml:space="preserve"> (with many limitations </w:t>
            </w:r>
            <w:r>
              <w:t>which</w:t>
            </w:r>
            <w:r w:rsidR="007E0638">
              <w:t xml:space="preserve"> are explored later)</w:t>
            </w:r>
            <w:r>
              <w:t xml:space="preserve"> </w:t>
            </w:r>
            <w:r w:rsidR="007E0638">
              <w:t xml:space="preserve">of brain network </w:t>
            </w:r>
            <w:r>
              <w:t>activity</w:t>
            </w:r>
            <w:r w:rsidR="007E0638">
              <w:t>.</w:t>
            </w:r>
            <w:r w:rsidR="008616C7">
              <w:t xml:space="preserve"> </w:t>
            </w:r>
            <w:r>
              <w:t>While acknowledging limitation</w:t>
            </w:r>
            <w:r w:rsidR="008616C7">
              <w:t>s</w:t>
            </w:r>
            <w:r w:rsidR="007E0638">
              <w:t xml:space="preserve">, </w:t>
            </w:r>
            <w:r>
              <w:t>I posit they are useful abstraction</w:t>
            </w:r>
            <w:r w:rsidR="008616C7">
              <w:t>s</w:t>
            </w:r>
            <w:r>
              <w:t xml:space="preserve"> </w:t>
            </w:r>
            <w:r w:rsidR="007E0638">
              <w:t>allowing cognitive scientist</w:t>
            </w:r>
            <w:r>
              <w:t>s</w:t>
            </w:r>
            <w:r w:rsidR="007E0638">
              <w:t xml:space="preserve"> like </w:t>
            </w:r>
            <w:proofErr w:type="gramStart"/>
            <w:r w:rsidR="007E0638">
              <w:t>myself</w:t>
            </w:r>
            <w:proofErr w:type="gramEnd"/>
            <w:r>
              <w:t xml:space="preserve"> to use them to </w:t>
            </w:r>
            <w:r w:rsidR="007E0638">
              <w:t>formally address critical questions underlying cognition</w:t>
            </w:r>
            <w:r>
              <w:t xml:space="preserve">, </w:t>
            </w:r>
            <w:r w:rsidRPr="00A35521">
              <w:t>better understand the general organization principles of brain networks, and investigate their context-dependent changes.</w:t>
            </w:r>
          </w:p>
        </w:tc>
      </w:tr>
    </w:tbl>
    <w:p w14:paraId="7F33414B" w14:textId="77777777" w:rsidR="00BC1DFE" w:rsidRDefault="00BC1DFE" w:rsidP="001103EA">
      <w:pPr>
        <w:spacing w:before="0"/>
      </w:pPr>
    </w:p>
    <w:tbl>
      <w:tblPr>
        <w:tblW w:w="9084"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4"/>
      </w:tblGrid>
      <w:tr w:rsidR="00BC1DFE" w14:paraId="3EB15C7E" w14:textId="77777777" w:rsidTr="0085008A">
        <w:trPr>
          <w:trHeight w:val="454"/>
          <w:tblHeader/>
        </w:trPr>
        <w:tc>
          <w:tcPr>
            <w:tcW w:w="908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6C5CC9A9" w14:textId="77777777" w:rsidR="00BC1DFE" w:rsidRDefault="00D97F89" w:rsidP="008616C7">
            <w:pPr>
              <w:pStyle w:val="Tabellenberschrift"/>
              <w:ind w:left="488" w:hanging="79"/>
            </w:pPr>
            <w:r>
              <w:t>7.3 Learning interest</w:t>
            </w:r>
          </w:p>
        </w:tc>
      </w:tr>
      <w:tr w:rsidR="00BC1DFE" w14:paraId="7AF3742F" w14:textId="77777777">
        <w:trPr>
          <w:trHeight w:val="1984"/>
        </w:trPr>
        <w:tc>
          <w:tcPr>
            <w:tcW w:w="9084" w:type="dxa"/>
            <w:tcBorders>
              <w:left w:val="single" w:sz="2" w:space="0" w:color="808080"/>
              <w:bottom w:val="single" w:sz="2" w:space="0" w:color="808080"/>
              <w:right w:val="single" w:sz="2" w:space="0" w:color="808080"/>
            </w:tcBorders>
            <w:shd w:val="clear" w:color="auto" w:fill="auto"/>
            <w:tcMar>
              <w:left w:w="107" w:type="dxa"/>
            </w:tcMar>
          </w:tcPr>
          <w:p w14:paraId="3536309B" w14:textId="4CB146B3" w:rsidR="00BC1DFE" w:rsidRDefault="005E2E37">
            <w:pPr>
              <w:pStyle w:val="TabelleText"/>
            </w:pPr>
            <w:r w:rsidRPr="005E2E37">
              <w:t xml:space="preserve">I want to understand brain functional </w:t>
            </w:r>
            <w:r>
              <w:t xml:space="preserve">architecture </w:t>
            </w:r>
            <w:r w:rsidRPr="005E2E37">
              <w:t xml:space="preserve">and how it changes based on the context </w:t>
            </w:r>
            <w:r w:rsidR="008616C7">
              <w:t xml:space="preserve">the </w:t>
            </w:r>
            <w:r w:rsidRPr="005E2E37">
              <w:t xml:space="preserve">subject finds herself.  Overall, I want to figure out how the way we engage/are coupled with </w:t>
            </w:r>
            <w:r w:rsidR="008616C7">
              <w:t xml:space="preserve">the </w:t>
            </w:r>
            <w:r w:rsidRPr="005E2E37">
              <w:t xml:space="preserve">environment is reflected in the brain. To answer that question fully, would require way more than just one functional connectivity analysis of a set of fMRI scans from </w:t>
            </w:r>
            <w:proofErr w:type="gramStart"/>
            <w:r w:rsidRPr="005E2E37">
              <w:t>one</w:t>
            </w:r>
            <w:proofErr w:type="gramEnd"/>
            <w:r w:rsidRPr="005E2E37">
              <w:t xml:space="preserve"> experimental design study, but</w:t>
            </w:r>
            <w:r>
              <w:t xml:space="preserve"> I do believe that</w:t>
            </w:r>
            <w:r w:rsidRPr="005E2E37">
              <w:t xml:space="preserve"> the latter does lend itself to be used to probe into the big question by rephrasing it to fit the boundaries of the climate news study at hand.  As humans</w:t>
            </w:r>
            <w:r w:rsidR="008616C7">
              <w:t>,</w:t>
            </w:r>
            <w:r w:rsidRPr="005E2E37">
              <w:t xml:space="preserve"> we </w:t>
            </w:r>
            <w:r w:rsidRPr="005E2E37">
              <w:t>are always</w:t>
            </w:r>
            <w:r w:rsidRPr="005E2E37">
              <w:t xml:space="preserve"> embedded in context, which </w:t>
            </w:r>
            <w:r>
              <w:t xml:space="preserve">as I expect is also reflected in brain network reconfiguration. </w:t>
            </w:r>
            <w:r w:rsidRPr="005E2E37">
              <w:t xml:space="preserve">Understanding that coupling better would help </w:t>
            </w:r>
            <w:r>
              <w:t xml:space="preserve">to understand </w:t>
            </w:r>
            <w:r w:rsidRPr="005E2E37">
              <w:t>human cognition contextually, as proposed by the various branches of 4E cognition proponents.</w:t>
            </w:r>
            <w:r w:rsidR="00DD6C76">
              <w:t xml:space="preserve"> </w:t>
            </w:r>
            <w:r w:rsidR="00DD6C76" w:rsidRPr="00DD6C76">
              <w:t xml:space="preserve">I believe the </w:t>
            </w:r>
            <w:proofErr w:type="spellStart"/>
            <w:r w:rsidR="00DD6C76" w:rsidRPr="00DD6C76">
              <w:t>enactivist</w:t>
            </w:r>
            <w:proofErr w:type="spellEnd"/>
            <w:r w:rsidR="00DD6C76" w:rsidRPr="00DD6C76">
              <w:t xml:space="preserve"> framework can be applied even to “representation-hungry” tasks. If </w:t>
            </w:r>
            <w:proofErr w:type="spellStart"/>
            <w:r w:rsidR="00DD6C76" w:rsidRPr="00DD6C76">
              <w:t>enactivism</w:t>
            </w:r>
            <w:proofErr w:type="spellEnd"/>
            <w:r w:rsidR="00DD6C76" w:rsidRPr="00DD6C76">
              <w:t xml:space="preserve"> is to be considered a comprehensive theory of human cognition, it is necessary to </w:t>
            </w:r>
            <w:r w:rsidR="00DD6C76">
              <w:t xml:space="preserve">also </w:t>
            </w:r>
            <w:r w:rsidR="00DD6C76" w:rsidRPr="00DD6C76">
              <w:t xml:space="preserve">apply it </w:t>
            </w:r>
            <w:r w:rsidR="008616C7">
              <w:t xml:space="preserve">to ‘abstract’ cognition tasks and </w:t>
            </w:r>
            <w:r w:rsidR="00DD6C76" w:rsidRPr="00DD6C76">
              <w:t>contexts and demonstrate how such cognition remains fundamentally a sense-making process.</w:t>
            </w:r>
          </w:p>
        </w:tc>
      </w:tr>
    </w:tbl>
    <w:p w14:paraId="68BD3305" w14:textId="77777777" w:rsidR="00BC1DFE" w:rsidRDefault="00BC1DFE" w:rsidP="001103EA">
      <w:pPr>
        <w:spacing w:before="0"/>
      </w:pPr>
    </w:p>
    <w:tbl>
      <w:tblPr>
        <w:tblW w:w="9084"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4"/>
      </w:tblGrid>
      <w:tr w:rsidR="00BC1DFE" w14:paraId="7102A505" w14:textId="77777777" w:rsidTr="0085008A">
        <w:trPr>
          <w:trHeight w:val="454"/>
          <w:tblHeader/>
        </w:trPr>
        <w:tc>
          <w:tcPr>
            <w:tcW w:w="908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3D5B4213" w14:textId="77777777" w:rsidR="00BC1DFE" w:rsidRDefault="00D97F89">
            <w:pPr>
              <w:pStyle w:val="Tabellenberschrift"/>
            </w:pPr>
            <w:r>
              <w:t>7.4 Limitations</w:t>
            </w:r>
          </w:p>
        </w:tc>
      </w:tr>
      <w:tr w:rsidR="00BC1DFE" w14:paraId="43E3D964" w14:textId="77777777" w:rsidTr="008616C7">
        <w:trPr>
          <w:trHeight w:val="1502"/>
        </w:trPr>
        <w:tc>
          <w:tcPr>
            <w:tcW w:w="9084" w:type="dxa"/>
            <w:tcBorders>
              <w:left w:val="single" w:sz="2" w:space="0" w:color="808080"/>
              <w:right w:val="single" w:sz="2" w:space="0" w:color="808080"/>
            </w:tcBorders>
            <w:shd w:val="clear" w:color="auto" w:fill="auto"/>
            <w:tcMar>
              <w:left w:w="107" w:type="dxa"/>
            </w:tcMar>
          </w:tcPr>
          <w:p w14:paraId="12E3BA5A" w14:textId="449997E9" w:rsidR="00420D3A" w:rsidRDefault="00420D3A" w:rsidP="00420D3A">
            <w:pPr>
              <w:pStyle w:val="TabelleText"/>
            </w:pPr>
            <w:r>
              <w:t xml:space="preserve">This study has numerous limitations that could be classified under </w:t>
            </w:r>
            <w:r w:rsidR="008616C7">
              <w:t xml:space="preserve">the </w:t>
            </w:r>
            <w:r>
              <w:t>following four categories</w:t>
            </w:r>
            <w:r w:rsidR="008616C7">
              <w:t>:</w:t>
            </w:r>
          </w:p>
          <w:p w14:paraId="13CCED07" w14:textId="77777777" w:rsidR="00420D3A" w:rsidRDefault="00420D3A" w:rsidP="00420D3A">
            <w:pPr>
              <w:pStyle w:val="TabelleText"/>
            </w:pPr>
          </w:p>
          <w:p w14:paraId="5DAD5434" w14:textId="52500087" w:rsidR="00257037" w:rsidRDefault="00257037" w:rsidP="008616C7">
            <w:pPr>
              <w:pStyle w:val="TabelleText"/>
              <w:numPr>
                <w:ilvl w:val="0"/>
                <w:numId w:val="22"/>
              </w:numPr>
              <w:ind w:left="488"/>
            </w:pPr>
            <w:r w:rsidRPr="00257037">
              <w:rPr>
                <w:b/>
                <w:bCs/>
              </w:rPr>
              <w:t>fMRI Constraints</w:t>
            </w:r>
            <w:r>
              <w:t>:</w:t>
            </w:r>
            <w:r>
              <w:t xml:space="preserve"> </w:t>
            </w:r>
            <w:r>
              <w:t xml:space="preserve">fMRI </w:t>
            </w:r>
            <w:r>
              <w:t>is</w:t>
            </w:r>
            <w:r>
              <w:t xml:space="preserve"> an indirect measure of neura</w:t>
            </w:r>
            <w:r w:rsidR="008616C7">
              <w:t>l activations</w:t>
            </w:r>
            <w:r>
              <w:t xml:space="preserve"> which has inherent limitations</w:t>
            </w:r>
            <w:r>
              <w:t xml:space="preserve"> including but not limited to</w:t>
            </w:r>
            <w:r>
              <w:t>:</w:t>
            </w:r>
          </w:p>
          <w:p w14:paraId="70A9E01C" w14:textId="3700612C" w:rsidR="00257037" w:rsidRDefault="008616C7" w:rsidP="00257037">
            <w:pPr>
              <w:pStyle w:val="TabelleText"/>
              <w:numPr>
                <w:ilvl w:val="0"/>
                <w:numId w:val="17"/>
              </w:numPr>
            </w:pPr>
            <w:r>
              <w:t>l</w:t>
            </w:r>
            <w:r w:rsidR="00257037">
              <w:t>ow temporal resolution</w:t>
            </w:r>
            <w:r w:rsidR="00257037">
              <w:t xml:space="preserve"> </w:t>
            </w:r>
            <w:r w:rsidR="00257037">
              <w:t>may miss rapid neural dynamics</w:t>
            </w:r>
          </w:p>
          <w:p w14:paraId="7E113869" w14:textId="249CA7A2" w:rsidR="00257037" w:rsidRDefault="00257037" w:rsidP="00257037">
            <w:pPr>
              <w:pStyle w:val="TabelleText"/>
              <w:numPr>
                <w:ilvl w:val="0"/>
                <w:numId w:val="17"/>
              </w:numPr>
            </w:pPr>
            <w:r>
              <w:t>s</w:t>
            </w:r>
            <w:r>
              <w:t xml:space="preserve">ensitivity to noise </w:t>
            </w:r>
            <w:r>
              <w:t xml:space="preserve">that </w:t>
            </w:r>
            <w:r>
              <w:t>can obscure t</w:t>
            </w:r>
            <w:r>
              <w:t xml:space="preserve">he </w:t>
            </w:r>
            <w:r>
              <w:t>signal</w:t>
            </w:r>
          </w:p>
          <w:p w14:paraId="077D68C2" w14:textId="1E252A8A" w:rsidR="00257037" w:rsidRDefault="008616C7" w:rsidP="00257037">
            <w:pPr>
              <w:pStyle w:val="TabelleText"/>
              <w:numPr>
                <w:ilvl w:val="0"/>
                <w:numId w:val="17"/>
              </w:numPr>
            </w:pPr>
            <w:r>
              <w:t>u</w:t>
            </w:r>
            <w:r w:rsidR="00257037">
              <w:t>nnatural setting (scanner environment) may alter cognitive engagement.</w:t>
            </w:r>
          </w:p>
          <w:p w14:paraId="6601EAEB" w14:textId="5D027C06" w:rsidR="00420D3A" w:rsidRDefault="00420D3A" w:rsidP="008616C7">
            <w:pPr>
              <w:pStyle w:val="TabelleText"/>
              <w:numPr>
                <w:ilvl w:val="0"/>
                <w:numId w:val="23"/>
              </w:numPr>
              <w:ind w:left="488"/>
            </w:pPr>
            <w:r w:rsidRPr="00257037">
              <w:rPr>
                <w:b/>
                <w:bCs/>
              </w:rPr>
              <w:t>Partic</w:t>
            </w:r>
            <w:r w:rsidR="00257037" w:rsidRPr="00257037">
              <w:rPr>
                <w:b/>
                <w:bCs/>
              </w:rPr>
              <w:t>ipant Demographics:</w:t>
            </w:r>
            <w:r>
              <w:t xml:space="preserve"> all recruited participants are planned to be students, which </w:t>
            </w:r>
            <w:r w:rsidR="00257037">
              <w:t>ex</w:t>
            </w:r>
            <w:r w:rsidR="008616C7">
              <w:t>a</w:t>
            </w:r>
            <w:r w:rsidR="00257037">
              <w:t>cerbates</w:t>
            </w:r>
            <w:r>
              <w:t xml:space="preserve"> </w:t>
            </w:r>
            <w:proofErr w:type="gramStart"/>
            <w:r>
              <w:t>WEIRD</w:t>
            </w:r>
            <w:proofErr w:type="gramEnd"/>
            <w:r>
              <w:t xml:space="preserve"> problem in science.</w:t>
            </w:r>
          </w:p>
          <w:p w14:paraId="104BA00A" w14:textId="48BC7157" w:rsidR="00257037" w:rsidRDefault="00257037" w:rsidP="008616C7">
            <w:pPr>
              <w:pStyle w:val="TabelleText"/>
              <w:numPr>
                <w:ilvl w:val="0"/>
                <w:numId w:val="24"/>
              </w:numPr>
              <w:ind w:left="346" w:hanging="346"/>
            </w:pPr>
            <w:r w:rsidRPr="00257037">
              <w:rPr>
                <w:b/>
                <w:bCs/>
              </w:rPr>
              <w:lastRenderedPageBreak/>
              <w:t>Atlas Dependency</w:t>
            </w:r>
            <w:r>
              <w:t xml:space="preserve">: Parcellation choice: </w:t>
            </w:r>
            <w:r w:rsidRPr="00257037">
              <w:t>e.g., Schaefer vs. AAL atlases yield different node definitions</w:t>
            </w:r>
            <w:r>
              <w:t xml:space="preserve"> potentially influencing graph measures and leading to different results</w:t>
            </w:r>
          </w:p>
          <w:p w14:paraId="0D81B405" w14:textId="395EBBC6" w:rsidR="0020277F" w:rsidRDefault="0020277F" w:rsidP="008616C7">
            <w:pPr>
              <w:pStyle w:val="TabelleText"/>
              <w:numPr>
                <w:ilvl w:val="0"/>
                <w:numId w:val="25"/>
              </w:numPr>
              <w:ind w:left="346" w:hanging="346"/>
            </w:pPr>
            <w:r w:rsidRPr="00257037">
              <w:rPr>
                <w:b/>
                <w:bCs/>
              </w:rPr>
              <w:t>Averaging:</w:t>
            </w:r>
            <w:r>
              <w:t xml:space="preserve"> </w:t>
            </w:r>
            <w:r w:rsidR="00257037">
              <w:t>to</w:t>
            </w:r>
            <w:r w:rsidR="00257037">
              <w:t xml:space="preserve"> compare conditions, data </w:t>
            </w:r>
            <w:proofErr w:type="gramStart"/>
            <w:r w:rsidR="00257037">
              <w:t>are</w:t>
            </w:r>
            <w:proofErr w:type="gramEnd"/>
            <w:r w:rsidR="00257037">
              <w:t xml:space="preserve"> averaged across</w:t>
            </w:r>
            <w:r w:rsidR="00257037">
              <w:t xml:space="preserve"> p</w:t>
            </w:r>
            <w:r w:rsidR="00257037">
              <w:t>articipants, masking individual differences in network topology.</w:t>
            </w:r>
            <w:r w:rsidR="008616C7">
              <w:t xml:space="preserve"> *</w:t>
            </w:r>
            <w:r w:rsidR="00257037">
              <w:t>I</w:t>
            </w:r>
            <w:r w:rsidR="008616C7">
              <w:t>f</w:t>
            </w:r>
            <w:r w:rsidR="00257037">
              <w:t xml:space="preserve"> dynamic connectivity analysis </w:t>
            </w:r>
            <w:proofErr w:type="gramStart"/>
            <w:r w:rsidR="00257037">
              <w:t>will not be</w:t>
            </w:r>
            <w:proofErr w:type="gramEnd"/>
            <w:r w:rsidR="00257037">
              <w:t xml:space="preserve"> performed t</w:t>
            </w:r>
            <w:r w:rsidR="00257037">
              <w:t>ime</w:t>
            </w:r>
            <w:r w:rsidR="008616C7">
              <w:t xml:space="preserve"> will also be averaged</w:t>
            </w:r>
            <w:r w:rsidR="00257037">
              <w:t xml:space="preserve">, assuming stationarity within blocks </w:t>
            </w:r>
            <w:r w:rsidR="00257037">
              <w:t xml:space="preserve">which would then </w:t>
            </w:r>
            <w:r w:rsidR="00257037">
              <w:t>ignor</w:t>
            </w:r>
            <w:r w:rsidR="008616C7">
              <w:t>e</w:t>
            </w:r>
            <w:r w:rsidR="00257037">
              <w:t xml:space="preserve"> potential intra-block dynamics</w:t>
            </w:r>
            <w:r w:rsidR="00257037">
              <w:t>.</w:t>
            </w:r>
          </w:p>
        </w:tc>
      </w:tr>
    </w:tbl>
    <w:p w14:paraId="1717A64D" w14:textId="77777777" w:rsidR="00BC1DFE" w:rsidRDefault="00BC1DFE" w:rsidP="001103EA">
      <w:pPr>
        <w:spacing w:before="0"/>
      </w:pPr>
    </w:p>
    <w:tbl>
      <w:tblPr>
        <w:tblW w:w="9084"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4"/>
      </w:tblGrid>
      <w:tr w:rsidR="00BC1DFE" w14:paraId="7CFCCDBD" w14:textId="77777777" w:rsidTr="0085008A">
        <w:trPr>
          <w:trHeight w:val="454"/>
          <w:tblHeader/>
        </w:trPr>
        <w:tc>
          <w:tcPr>
            <w:tcW w:w="908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01538AB4" w14:textId="77777777" w:rsidR="00BC1DFE" w:rsidRDefault="009D12AD">
            <w:pPr>
              <w:pStyle w:val="Tabellenberschrift"/>
              <w:pageBreakBefore/>
            </w:pPr>
            <w:r>
              <w:lastRenderedPageBreak/>
              <w:t>7.5 Open q</w:t>
            </w:r>
            <w:r w:rsidR="00D97F89">
              <w:t>uestions</w:t>
            </w:r>
          </w:p>
        </w:tc>
      </w:tr>
      <w:tr w:rsidR="00BC1DFE" w14:paraId="548EB66E" w14:textId="77777777">
        <w:trPr>
          <w:trHeight w:val="1984"/>
        </w:trPr>
        <w:tc>
          <w:tcPr>
            <w:tcW w:w="9084" w:type="dxa"/>
            <w:tcBorders>
              <w:left w:val="single" w:sz="2" w:space="0" w:color="808080"/>
              <w:bottom w:val="single" w:sz="2" w:space="0" w:color="808080"/>
              <w:right w:val="single" w:sz="2" w:space="0" w:color="808080"/>
            </w:tcBorders>
            <w:shd w:val="clear" w:color="auto" w:fill="auto"/>
            <w:tcMar>
              <w:left w:w="107" w:type="dxa"/>
            </w:tcMar>
          </w:tcPr>
          <w:p w14:paraId="5B5DAB87" w14:textId="565B8428" w:rsidR="00AA1364" w:rsidRDefault="008616C7" w:rsidP="008616C7">
            <w:pPr>
              <w:pStyle w:val="TabelleText"/>
              <w:numPr>
                <w:ilvl w:val="0"/>
                <w:numId w:val="20"/>
              </w:numPr>
            </w:pPr>
            <w:r>
              <w:t>What causality underlies functional</w:t>
            </w:r>
            <w:r w:rsidR="00AA1364" w:rsidRPr="00AA1364">
              <w:t xml:space="preserve"> changes in </w:t>
            </w:r>
            <w:r>
              <w:t xml:space="preserve">the </w:t>
            </w:r>
            <w:r w:rsidR="00AA1364" w:rsidRPr="00AA1364">
              <w:t>brain networks?</w:t>
            </w:r>
            <w:r w:rsidR="00AA1364">
              <w:t xml:space="preserve"> </w:t>
            </w:r>
          </w:p>
          <w:p w14:paraId="79190B37" w14:textId="1B099F61" w:rsidR="00AA1364" w:rsidRDefault="00AA1364" w:rsidP="008616C7">
            <w:pPr>
              <w:pStyle w:val="TabelleText"/>
              <w:numPr>
                <w:ilvl w:val="0"/>
                <w:numId w:val="20"/>
              </w:numPr>
            </w:pPr>
            <w:r w:rsidRPr="00AA1364">
              <w:t xml:space="preserve">To what extent </w:t>
            </w:r>
            <w:r w:rsidR="008616C7">
              <w:t xml:space="preserve">do </w:t>
            </w:r>
            <w:r w:rsidRPr="00AA1364">
              <w:t>current network neuroscience methods capture context-sensitive sense-making</w:t>
            </w:r>
            <w:r>
              <w:t>?</w:t>
            </w:r>
            <w:r w:rsidRPr="00AA1364">
              <w:t xml:space="preserve"> </w:t>
            </w:r>
            <w:r>
              <w:t>Is this different depending on the level of abstraction required by the task?</w:t>
            </w:r>
          </w:p>
          <w:p w14:paraId="34D90DA3" w14:textId="1E80ABAE" w:rsidR="00AA1364" w:rsidRDefault="00AA1364" w:rsidP="008616C7">
            <w:pPr>
              <w:pStyle w:val="TabelleText"/>
              <w:numPr>
                <w:ilvl w:val="0"/>
                <w:numId w:val="20"/>
              </w:numPr>
            </w:pPr>
            <w:r w:rsidRPr="00AA1364">
              <w:t xml:space="preserve">How do individual differences shape </w:t>
            </w:r>
            <w:r>
              <w:t xml:space="preserve">brain network configurations under </w:t>
            </w:r>
            <w:r w:rsidR="008616C7">
              <w:t xml:space="preserve">the </w:t>
            </w:r>
            <w:r>
              <w:t>same environmental conditions? What should be considered conte</w:t>
            </w:r>
            <w:r w:rsidR="008616C7">
              <w:t>x</w:t>
            </w:r>
            <w:r>
              <w:t xml:space="preserve">tually relevant if personal history is </w:t>
            </w:r>
            <w:proofErr w:type="gramStart"/>
            <w:r>
              <w:t>taken into account</w:t>
            </w:r>
            <w:proofErr w:type="gramEnd"/>
            <w:r>
              <w:t>?</w:t>
            </w:r>
          </w:p>
          <w:p w14:paraId="096DCE44" w14:textId="4946F366" w:rsidR="00AA1364" w:rsidRDefault="00AA1364" w:rsidP="008616C7">
            <w:pPr>
              <w:pStyle w:val="TabelleText"/>
              <w:numPr>
                <w:ilvl w:val="0"/>
                <w:numId w:val="20"/>
              </w:numPr>
            </w:pPr>
            <w:r w:rsidRPr="00AA1364">
              <w:t xml:space="preserve">What are the limitations of interpreting fMRI-derived network changes </w:t>
            </w:r>
            <w:r>
              <w:t xml:space="preserve">as </w:t>
            </w:r>
            <w:r w:rsidRPr="00AA1364">
              <w:t>evidence of enactive processes</w:t>
            </w:r>
            <w:r>
              <w:t>? What measures could contribute to a more comprehensive analysis of the sense-making process?</w:t>
            </w:r>
          </w:p>
        </w:tc>
      </w:tr>
    </w:tbl>
    <w:p w14:paraId="01F98EDA" w14:textId="77777777" w:rsidR="00BC1DFE" w:rsidRDefault="00BC1DFE" w:rsidP="001103EA">
      <w:pPr>
        <w:spacing w:before="0"/>
      </w:pPr>
    </w:p>
    <w:tbl>
      <w:tblPr>
        <w:tblW w:w="9084"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4"/>
      </w:tblGrid>
      <w:tr w:rsidR="00BC1DFE" w14:paraId="756D245C" w14:textId="77777777" w:rsidTr="0085008A">
        <w:trPr>
          <w:trHeight w:val="454"/>
          <w:tblHeader/>
        </w:trPr>
        <w:tc>
          <w:tcPr>
            <w:tcW w:w="908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5DEA0275" w14:textId="77777777" w:rsidR="00BC1DFE" w:rsidRDefault="00D97F89">
            <w:pPr>
              <w:pStyle w:val="Tabellenberschrift"/>
            </w:pPr>
            <w:r>
              <w:t>7.6 Weak points</w:t>
            </w:r>
          </w:p>
        </w:tc>
      </w:tr>
      <w:tr w:rsidR="00BC1DFE" w14:paraId="0EF58092" w14:textId="77777777">
        <w:trPr>
          <w:trHeight w:val="1984"/>
        </w:trPr>
        <w:tc>
          <w:tcPr>
            <w:tcW w:w="9084" w:type="dxa"/>
            <w:tcBorders>
              <w:left w:val="single" w:sz="2" w:space="0" w:color="808080"/>
              <w:bottom w:val="single" w:sz="2" w:space="0" w:color="808080"/>
              <w:right w:val="single" w:sz="2" w:space="0" w:color="808080"/>
            </w:tcBorders>
            <w:shd w:val="clear" w:color="auto" w:fill="auto"/>
            <w:tcMar>
              <w:left w:w="107" w:type="dxa"/>
            </w:tcMar>
          </w:tcPr>
          <w:p w14:paraId="7718D6CD" w14:textId="0D3630AC" w:rsidR="00BC1DFE" w:rsidRDefault="00DF543C">
            <w:pPr>
              <w:pStyle w:val="TabelleText"/>
            </w:pPr>
            <w:r w:rsidRPr="00DF543C">
              <w:t xml:space="preserve">Functional </w:t>
            </w:r>
            <w:r>
              <w:t xml:space="preserve">brain network configuration </w:t>
            </w:r>
            <w:r w:rsidRPr="00DF543C">
              <w:t>analyses</w:t>
            </w:r>
            <w:r>
              <w:t xml:space="preserve"> using graph theory</w:t>
            </w:r>
            <w:r w:rsidRPr="00DF543C">
              <w:t xml:space="preserve"> may oversimplify the dynamic, enactive agent-environment coupling by focusing primarily on neural correlates</w:t>
            </w:r>
            <w:r>
              <w:t xml:space="preserve"> </w:t>
            </w:r>
            <w:r w:rsidRPr="00DF543C">
              <w:t>neglecting bodily and ecological dimensions</w:t>
            </w:r>
            <w:r>
              <w:t>. There are also no phenomenological interviews, thus no first-person perspective to inform the interpretation. Claiming to capture</w:t>
            </w:r>
            <w:r w:rsidRPr="00DF543C">
              <w:t xml:space="preserve"> </w:t>
            </w:r>
            <w:r w:rsidRPr="008616C7">
              <w:rPr>
                <w:i/>
                <w:iCs/>
              </w:rPr>
              <w:t>sense-making</w:t>
            </w:r>
            <w:r w:rsidRPr="00DF543C">
              <w:t xml:space="preserve"> within the </w:t>
            </w:r>
            <w:r>
              <w:t xml:space="preserve">graph resulting from processed data coming from </w:t>
            </w:r>
            <w:r w:rsidRPr="00DF543C">
              <w:t>laboratory-based neuroimaging</w:t>
            </w:r>
            <w:r>
              <w:t xml:space="preserve"> study is a theoretical stretch</w:t>
            </w:r>
            <w:r w:rsidR="00AA1364">
              <w:t xml:space="preserve">, especially given that the </w:t>
            </w:r>
            <w:r w:rsidR="00AA1364" w:rsidRPr="00AA1364">
              <w:t xml:space="preserve">translation of </w:t>
            </w:r>
            <w:proofErr w:type="spellStart"/>
            <w:r w:rsidR="00AA1364" w:rsidRPr="00AA1364">
              <w:t>enactivist</w:t>
            </w:r>
            <w:proofErr w:type="spellEnd"/>
            <w:r w:rsidR="00AA1364" w:rsidRPr="00AA1364">
              <w:t xml:space="preserve"> concepts into operational neuroimaging measures is still underdeveloped</w:t>
            </w:r>
            <w:r w:rsidR="00AA1364">
              <w:t xml:space="preserve">. This could lead to </w:t>
            </w:r>
            <w:r w:rsidR="00AA1364" w:rsidRPr="00AA1364">
              <w:t>conceptual reductionism or misinterpretation</w:t>
            </w:r>
            <w:r w:rsidR="00AA1364">
              <w:t>. This could happen with graph theory measures, as I am not an expert in this area. However, by acknowledging these points, I hope to proce</w:t>
            </w:r>
            <w:r w:rsidR="008616C7">
              <w:t>ed</w:t>
            </w:r>
            <w:r w:rsidR="00AA1364">
              <w:t xml:space="preserve"> with the study </w:t>
            </w:r>
            <w:r w:rsidR="008616C7">
              <w:t xml:space="preserve">with careful consideration and reflections </w:t>
            </w:r>
            <w:r w:rsidR="00AA1364">
              <w:t xml:space="preserve">in </w:t>
            </w:r>
            <w:r w:rsidR="008616C7">
              <w:t>the</w:t>
            </w:r>
            <w:r w:rsidR="00AA1364">
              <w:t xml:space="preserve"> hope </w:t>
            </w:r>
            <w:r w:rsidR="008616C7">
              <w:t>of avoiding</w:t>
            </w:r>
            <w:r w:rsidR="00AA1364">
              <w:t xml:space="preserve"> potential pitfalls. </w:t>
            </w:r>
          </w:p>
        </w:tc>
      </w:tr>
    </w:tbl>
    <w:p w14:paraId="7B520B85" w14:textId="77777777" w:rsidR="00BC1DFE" w:rsidRDefault="00BC1DFE" w:rsidP="001103EA">
      <w:pPr>
        <w:spacing w:before="0"/>
      </w:pPr>
    </w:p>
    <w:tbl>
      <w:tblPr>
        <w:tblW w:w="9084"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4"/>
      </w:tblGrid>
      <w:tr w:rsidR="00BC1DFE" w14:paraId="73E679C8" w14:textId="77777777" w:rsidTr="0085008A">
        <w:trPr>
          <w:trHeight w:val="454"/>
          <w:tblHeader/>
        </w:trPr>
        <w:tc>
          <w:tcPr>
            <w:tcW w:w="908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1590ED26" w14:textId="77777777" w:rsidR="00BC1DFE" w:rsidRDefault="00D97F89">
            <w:pPr>
              <w:pStyle w:val="Tabellenberschrift"/>
            </w:pPr>
            <w:r>
              <w:t>7.7 Failure criteria</w:t>
            </w:r>
          </w:p>
        </w:tc>
      </w:tr>
      <w:tr w:rsidR="00BC1DFE" w14:paraId="48400A1D" w14:textId="77777777" w:rsidTr="008616C7">
        <w:trPr>
          <w:trHeight w:val="1571"/>
        </w:trPr>
        <w:tc>
          <w:tcPr>
            <w:tcW w:w="9084" w:type="dxa"/>
            <w:tcBorders>
              <w:left w:val="single" w:sz="2" w:space="0" w:color="808080"/>
              <w:bottom w:val="single" w:sz="2" w:space="0" w:color="808080"/>
              <w:right w:val="single" w:sz="2" w:space="0" w:color="808080"/>
            </w:tcBorders>
            <w:shd w:val="clear" w:color="auto" w:fill="auto"/>
            <w:tcMar>
              <w:left w:w="107" w:type="dxa"/>
            </w:tcMar>
          </w:tcPr>
          <w:p w14:paraId="6BDAE996" w14:textId="68EAE287" w:rsidR="00BC1DFE" w:rsidRDefault="0019647B">
            <w:pPr>
              <w:pStyle w:val="TabelleText"/>
            </w:pPr>
            <w:r>
              <w:t xml:space="preserve">This master's thesis would be considered a failure if no data analysis is performed and no results are reported. There may be no significant differences in graph measures comparing threat vs solution vs neutral conditions, however, I would not consider it to fall under failure criteria, </w:t>
            </w:r>
            <w:proofErr w:type="gramStart"/>
            <w:r>
              <w:t>as long as</w:t>
            </w:r>
            <w:proofErr w:type="gramEnd"/>
            <w:r>
              <w:t xml:space="preserve"> the methodology part was robust and results are reported and reflected in the discussion part. In case of a failure to obtain fMRI scans (for example due to unforeseen end of the REASON project), publicly available data sets will be used, adapting the research question to their </w:t>
            </w:r>
            <w:r w:rsidR="008616C7">
              <w:t>study design.</w:t>
            </w:r>
          </w:p>
        </w:tc>
      </w:tr>
    </w:tbl>
    <w:p w14:paraId="5BD0E6A8" w14:textId="77777777" w:rsidR="00BC1DFE" w:rsidRDefault="00BC1DFE" w:rsidP="001103EA">
      <w:pPr>
        <w:spacing w:before="0"/>
      </w:pPr>
    </w:p>
    <w:tbl>
      <w:tblPr>
        <w:tblW w:w="9084"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4"/>
      </w:tblGrid>
      <w:tr w:rsidR="00BC1DFE" w14:paraId="08531993" w14:textId="77777777" w:rsidTr="0085008A">
        <w:trPr>
          <w:trHeight w:val="454"/>
          <w:tblHeader/>
        </w:trPr>
        <w:tc>
          <w:tcPr>
            <w:tcW w:w="908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782D98FD" w14:textId="77777777" w:rsidR="00BC1DFE" w:rsidRDefault="00D97F89">
            <w:pPr>
              <w:pStyle w:val="Tabellenberschrift"/>
            </w:pPr>
            <w:r>
              <w:t>7.8 Novelty</w:t>
            </w:r>
          </w:p>
        </w:tc>
      </w:tr>
      <w:tr w:rsidR="00BC1DFE" w14:paraId="289476FB" w14:textId="77777777">
        <w:trPr>
          <w:trHeight w:val="1984"/>
        </w:trPr>
        <w:tc>
          <w:tcPr>
            <w:tcW w:w="9084" w:type="dxa"/>
            <w:tcBorders>
              <w:left w:val="single" w:sz="2" w:space="0" w:color="808080"/>
              <w:bottom w:val="single" w:sz="2" w:space="0" w:color="808080"/>
              <w:right w:val="single" w:sz="2" w:space="0" w:color="808080"/>
            </w:tcBorders>
            <w:shd w:val="clear" w:color="auto" w:fill="auto"/>
            <w:tcMar>
              <w:left w:w="107" w:type="dxa"/>
            </w:tcMar>
          </w:tcPr>
          <w:p w14:paraId="7708D306" w14:textId="1144DBD5" w:rsidR="00BC1DFE" w:rsidRDefault="0019647B">
            <w:pPr>
              <w:pStyle w:val="TabelleText"/>
            </w:pPr>
            <w:r>
              <w:t>Connectivity studies are not novel, nor is the a</w:t>
            </w:r>
            <w:r w:rsidRPr="0019647B">
              <w:t xml:space="preserve">pplication of </w:t>
            </w:r>
            <w:r>
              <w:t>g</w:t>
            </w:r>
            <w:r w:rsidRPr="0019647B">
              <w:t xml:space="preserve">raph </w:t>
            </w:r>
            <w:r>
              <w:t>t</w:t>
            </w:r>
            <w:r w:rsidRPr="0019647B">
              <w:t xml:space="preserve">heory for </w:t>
            </w:r>
            <w:r>
              <w:t>i</w:t>
            </w:r>
            <w:r w:rsidRPr="0019647B">
              <w:t>dentifying</w:t>
            </w:r>
            <w:r>
              <w:t xml:space="preserve"> functional</w:t>
            </w:r>
            <w:r w:rsidRPr="0019647B">
              <w:t xml:space="preserve"> </w:t>
            </w:r>
            <w:r>
              <w:t>c</w:t>
            </w:r>
            <w:r w:rsidRPr="0019647B">
              <w:t>onnectivity</w:t>
            </w:r>
            <w:r>
              <w:t xml:space="preserve">. The novelty </w:t>
            </w:r>
            <w:r w:rsidR="008616C7">
              <w:t>of</w:t>
            </w:r>
            <w:r>
              <w:t xml:space="preserve"> my project lies </w:t>
            </w:r>
            <w:r w:rsidR="008616C7">
              <w:t>in investigating the framing effect</w:t>
            </w:r>
            <w:r>
              <w:t xml:space="preserve">. </w:t>
            </w:r>
            <w:r w:rsidR="002140AD">
              <w:t>Task-based functional connectivity studies are usually focused on investigating network configuration based on the modality of the task (</w:t>
            </w:r>
            <w:proofErr w:type="spellStart"/>
            <w:r w:rsidR="002140AD">
              <w:t>eg.</w:t>
            </w:r>
            <w:proofErr w:type="spellEnd"/>
            <w:r w:rsidR="002140AD">
              <w:t>, visual vs auditory). I am attempting to find whether and how relatively subtle change</w:t>
            </w:r>
            <w:r w:rsidR="008616C7">
              <w:t>s</w:t>
            </w:r>
            <w:r w:rsidR="002140AD">
              <w:t xml:space="preserve"> </w:t>
            </w:r>
            <w:r w:rsidR="008616C7">
              <w:t>depending on</w:t>
            </w:r>
            <w:r w:rsidR="002140AD">
              <w:t xml:space="preserve"> how information is framed, change brain network configuration when modality remains unchanged. </w:t>
            </w:r>
            <w:r w:rsidR="008616C7">
              <w:t>An e</w:t>
            </w:r>
            <w:r w:rsidR="002140AD">
              <w:t xml:space="preserve">nactive framework, for interpreting these changes, not as brain-embedded representations, but as </w:t>
            </w:r>
            <w:r w:rsidR="002140AD" w:rsidRPr="008616C7">
              <w:rPr>
                <w:i/>
                <w:iCs/>
              </w:rPr>
              <w:t>coupling</w:t>
            </w:r>
            <w:r w:rsidR="008616C7">
              <w:rPr>
                <w:i/>
                <w:iCs/>
              </w:rPr>
              <w:t>-</w:t>
            </w:r>
            <w:r w:rsidR="002140AD" w:rsidRPr="002140AD">
              <w:t>dynami</w:t>
            </w:r>
            <w:r w:rsidR="002140AD">
              <w:t xml:space="preserve">c reciprocal </w:t>
            </w:r>
            <w:r w:rsidR="002140AD" w:rsidRPr="002140AD">
              <w:t xml:space="preserve">interaction between </w:t>
            </w:r>
            <w:r w:rsidR="008616C7">
              <w:t xml:space="preserve">a </w:t>
            </w:r>
            <w:r w:rsidR="002140AD">
              <w:t>person</w:t>
            </w:r>
            <w:r w:rsidR="002140AD" w:rsidRPr="002140AD">
              <w:t xml:space="preserve"> and </w:t>
            </w:r>
            <w:r w:rsidR="008616C7">
              <w:t>their</w:t>
            </w:r>
            <w:r w:rsidR="002140AD" w:rsidRPr="002140AD">
              <w:t xml:space="preserve"> environment</w:t>
            </w:r>
            <w:r w:rsidR="008616C7">
              <w:t xml:space="preserve"> is also a novel graph theory application.</w:t>
            </w:r>
          </w:p>
        </w:tc>
      </w:tr>
    </w:tbl>
    <w:p w14:paraId="62A540F1" w14:textId="77777777" w:rsidR="00BC1DFE" w:rsidRDefault="00BC1DFE" w:rsidP="001103EA">
      <w:pPr>
        <w:spacing w:before="0"/>
      </w:pPr>
    </w:p>
    <w:tbl>
      <w:tblPr>
        <w:tblW w:w="9084"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55" w:type="dxa"/>
          <w:left w:w="107" w:type="dxa"/>
          <w:bottom w:w="55" w:type="dxa"/>
        </w:tblCellMar>
        <w:tblLook w:val="04A0" w:firstRow="1" w:lastRow="0" w:firstColumn="1" w:lastColumn="0" w:noHBand="0" w:noVBand="1"/>
      </w:tblPr>
      <w:tblGrid>
        <w:gridCol w:w="9084"/>
      </w:tblGrid>
      <w:tr w:rsidR="00F01306" w14:paraId="752CE1E2" w14:textId="77777777" w:rsidTr="0085008A">
        <w:trPr>
          <w:trHeight w:val="454"/>
          <w:tblHeader/>
        </w:trPr>
        <w:tc>
          <w:tcPr>
            <w:tcW w:w="9084" w:type="dxa"/>
            <w:tcBorders>
              <w:top w:val="single" w:sz="2" w:space="0" w:color="808080"/>
              <w:left w:val="single" w:sz="2" w:space="0" w:color="808080"/>
              <w:bottom w:val="single" w:sz="2" w:space="0" w:color="808080"/>
              <w:right w:val="single" w:sz="2" w:space="0" w:color="808080"/>
            </w:tcBorders>
            <w:shd w:val="clear" w:color="auto" w:fill="auto"/>
            <w:tcMar>
              <w:left w:w="107" w:type="dxa"/>
            </w:tcMar>
            <w:vAlign w:val="center"/>
          </w:tcPr>
          <w:p w14:paraId="78B93B82" w14:textId="77777777" w:rsidR="00F01306" w:rsidRDefault="00F01306" w:rsidP="00F01306">
            <w:pPr>
              <w:pStyle w:val="Tabellenberschrift"/>
            </w:pPr>
            <w:r>
              <w:t>7.9 Possible ethical concerns</w:t>
            </w:r>
          </w:p>
        </w:tc>
      </w:tr>
      <w:tr w:rsidR="00F01306" w14:paraId="71E58BA6" w14:textId="77777777" w:rsidTr="008616C7">
        <w:trPr>
          <w:trHeight w:val="1502"/>
        </w:trPr>
        <w:tc>
          <w:tcPr>
            <w:tcW w:w="9084" w:type="dxa"/>
            <w:tcBorders>
              <w:left w:val="single" w:sz="2" w:space="0" w:color="808080"/>
              <w:bottom w:val="single" w:sz="2" w:space="0" w:color="808080"/>
              <w:right w:val="single" w:sz="2" w:space="0" w:color="808080"/>
            </w:tcBorders>
            <w:shd w:val="clear" w:color="auto" w:fill="auto"/>
            <w:tcMar>
              <w:left w:w="107" w:type="dxa"/>
            </w:tcMar>
          </w:tcPr>
          <w:p w14:paraId="55E29E73" w14:textId="2EAF4D1E" w:rsidR="00420D3A" w:rsidRDefault="008616C7" w:rsidP="008616C7">
            <w:pPr>
              <w:pStyle w:val="TabelleText"/>
              <w:spacing w:after="240"/>
            </w:pPr>
            <w:r>
              <w:t xml:space="preserve">For the </w:t>
            </w:r>
            <w:r w:rsidR="002140AD">
              <w:t>fMRI study participants will be required to express informed consent. However</w:t>
            </w:r>
            <w:r>
              <w:t>,</w:t>
            </w:r>
            <w:r w:rsidR="002140AD">
              <w:t xml:space="preserve"> risk</w:t>
            </w:r>
            <w:r w:rsidR="00420D3A">
              <w:t>, privacy and</w:t>
            </w:r>
            <w:r w:rsidR="002140AD">
              <w:t xml:space="preserve"> safety concerns </w:t>
            </w:r>
            <w:proofErr w:type="spellStart"/>
            <w:proofErr w:type="gramStart"/>
            <w:r w:rsidR="002140AD">
              <w:t>can not</w:t>
            </w:r>
            <w:proofErr w:type="spellEnd"/>
            <w:proofErr w:type="gramEnd"/>
            <w:r w:rsidR="002140AD">
              <w:t xml:space="preserve"> be ruled</w:t>
            </w:r>
            <w:r w:rsidR="002140AD" w:rsidRPr="002140AD">
              <w:t xml:space="preserve"> </w:t>
            </w:r>
            <w:r w:rsidR="002140AD">
              <w:t xml:space="preserve">out. Incidental findings, such as brain </w:t>
            </w:r>
            <w:proofErr w:type="spellStart"/>
            <w:r w:rsidR="002140AD">
              <w:t>tumo</w:t>
            </w:r>
            <w:r>
              <w:t>u</w:t>
            </w:r>
            <w:r w:rsidR="002140AD">
              <w:t>rs</w:t>
            </w:r>
            <w:proofErr w:type="spellEnd"/>
            <w:r w:rsidR="002140AD">
              <w:t xml:space="preserve">, </w:t>
            </w:r>
            <w:r w:rsidR="00420D3A">
              <w:t>are also to be noted</w:t>
            </w:r>
            <w:r>
              <w:t xml:space="preserve">. </w:t>
            </w:r>
            <w:r w:rsidR="00420D3A">
              <w:t xml:space="preserve">Further ethical </w:t>
            </w:r>
            <w:proofErr w:type="gramStart"/>
            <w:r w:rsidR="00420D3A">
              <w:t>concerns,</w:t>
            </w:r>
            <w:proofErr w:type="gramEnd"/>
            <w:r w:rsidR="00420D3A">
              <w:t xml:space="preserve"> have to do with interpreting and </w:t>
            </w:r>
            <w:proofErr w:type="gramStart"/>
            <w:r w:rsidR="00420D3A">
              <w:t>reporting data</w:t>
            </w:r>
            <w:proofErr w:type="gramEnd"/>
            <w:r w:rsidR="00420D3A">
              <w:t xml:space="preserve"> fMRI data with good scientific practice, trying to acknowledge </w:t>
            </w:r>
            <w:r>
              <w:t xml:space="preserve">the </w:t>
            </w:r>
            <w:r w:rsidR="00420D3A">
              <w:t>limitations of the data and be</w:t>
            </w:r>
            <w:r>
              <w:t>ing</w:t>
            </w:r>
            <w:r w:rsidR="00420D3A">
              <w:t xml:space="preserve"> explicit regarding obtained results, vs their interpretation.</w:t>
            </w:r>
          </w:p>
        </w:tc>
      </w:tr>
    </w:tbl>
    <w:p w14:paraId="0E2B5266" w14:textId="77777777" w:rsidR="00F01306" w:rsidRDefault="00F01306"/>
    <w:sectPr w:rsidR="00F01306" w:rsidSect="00814BD2">
      <w:headerReference w:type="even" r:id="rId23"/>
      <w:headerReference w:type="default" r:id="rId24"/>
      <w:footerReference w:type="even" r:id="rId25"/>
      <w:footerReference w:type="default" r:id="rId26"/>
      <w:headerReference w:type="first" r:id="rId27"/>
      <w:footerReference w:type="first" r:id="rId28"/>
      <w:pgSz w:w="11906" w:h="16838"/>
      <w:pgMar w:top="845" w:right="1417" w:bottom="719" w:left="1417" w:header="360" w:footer="35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236D0" w14:textId="77777777" w:rsidR="00417F2C" w:rsidRDefault="00417F2C">
      <w:pPr>
        <w:spacing w:before="0" w:line="240" w:lineRule="auto"/>
      </w:pPr>
      <w:r>
        <w:separator/>
      </w:r>
    </w:p>
  </w:endnote>
  <w:endnote w:type="continuationSeparator" w:id="0">
    <w:p w14:paraId="57EB5804" w14:textId="77777777" w:rsidR="00417F2C" w:rsidRDefault="00417F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Times New Roman">
    <w:altName w:val="Times New Roman"/>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Arial">
    <w:altName w:val="Times New Roman"/>
    <w:panose1 w:val="00000000000000000000"/>
    <w:charset w:val="00"/>
    <w:family w:val="roman"/>
    <w:notTrueType/>
    <w:pitch w:val="default"/>
  </w:font>
  <w:font w:name="OpenSymbol;Arial Unicode MS">
    <w:altName w:val="Times New Roman"/>
    <w:panose1 w:val="00000000000000000000"/>
    <w:charset w:val="00"/>
    <w:family w:val="roman"/>
    <w:notTrueType/>
    <w:pitch w:val="default"/>
  </w:font>
  <w:font w:name="MS Gothic;ＭＳ 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82EB4" w14:textId="77777777" w:rsidR="008616C7" w:rsidRDefault="00861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6D2C9" w14:textId="77777777" w:rsidR="00D97F89" w:rsidRDefault="00D97F89">
    <w:pPr>
      <w:pStyle w:val="Footer"/>
      <w:pBdr>
        <w:top w:val="single" w:sz="2" w:space="1" w:color="000000"/>
      </w:pBdr>
    </w:pPr>
    <w:r>
      <w:rPr>
        <w:i/>
        <w:sz w:val="16"/>
      </w:rPr>
      <w:t>© MEi:CogSci</w:t>
    </w:r>
    <w:r>
      <w:rPr>
        <w:i/>
        <w:sz w:val="16"/>
      </w:rPr>
      <w:tab/>
    </w:r>
    <w:r>
      <w:rPr>
        <w:i/>
        <w:sz w:val="16"/>
      </w:rPr>
      <w:tab/>
    </w:r>
    <w:r>
      <w:rPr>
        <w:rStyle w:val="PageNumber"/>
        <w:i/>
        <w:sz w:val="16"/>
      </w:rPr>
      <w:fldChar w:fldCharType="begin"/>
    </w:r>
    <w:r>
      <w:instrText>PAGE</w:instrText>
    </w:r>
    <w:r>
      <w:fldChar w:fldCharType="separate"/>
    </w:r>
    <w:r w:rsidR="00130D13">
      <w:rPr>
        <w:noProof/>
      </w:rPr>
      <w:t>8</w:t>
    </w:r>
    <w:r>
      <w:fldChar w:fldCharType="end"/>
    </w:r>
    <w:r w:rsidR="001575FB">
      <w:t>/</w:t>
    </w:r>
    <w:fldSimple w:instr=" NUMPAGES  \* Arabic  \* MERGEFORMAT ">
      <w:r w:rsidR="00130D13">
        <w:rPr>
          <w:noProof/>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D9203" w14:textId="77777777" w:rsidR="008616C7" w:rsidRDefault="00861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CE8B8" w14:textId="77777777" w:rsidR="00417F2C" w:rsidRDefault="00417F2C">
      <w:pPr>
        <w:spacing w:before="0" w:line="240" w:lineRule="auto"/>
      </w:pPr>
      <w:r>
        <w:separator/>
      </w:r>
    </w:p>
  </w:footnote>
  <w:footnote w:type="continuationSeparator" w:id="0">
    <w:p w14:paraId="35064391" w14:textId="77777777" w:rsidR="00417F2C" w:rsidRDefault="00417F2C">
      <w:pPr>
        <w:spacing w:before="0" w:line="240" w:lineRule="auto"/>
      </w:pPr>
      <w:r>
        <w:continuationSeparator/>
      </w:r>
    </w:p>
  </w:footnote>
  <w:footnote w:id="1">
    <w:p w14:paraId="252759B7" w14:textId="77777777" w:rsidR="00DA38D9" w:rsidRDefault="00DA38D9" w:rsidP="00DA38D9">
      <w:pPr>
        <w:pStyle w:val="western"/>
        <w:spacing w:line="240" w:lineRule="auto"/>
        <w:ind w:left="170" w:hanging="170"/>
        <w:rPr>
          <w:lang w:val="en-GB"/>
        </w:rPr>
      </w:pPr>
      <w:r>
        <w:rPr>
          <w:rStyle w:val="FootnoteReference"/>
        </w:rPr>
        <w:footnoteRef/>
      </w:r>
      <w:r w:rsidRPr="00177AD3">
        <w:rPr>
          <w:lang w:val="en-GB"/>
        </w:rPr>
        <w:t xml:space="preserve"> </w:t>
      </w:r>
      <w:r>
        <w:rPr>
          <w:sz w:val="18"/>
          <w:szCs w:val="18"/>
          <w:lang w:val="en-GB"/>
        </w:rPr>
        <w:t>By handing in this concept, the student declares that his/her personal data which he/she provided for the university he/she is currently enrolled at (e.g. via the university’s online information system) is correct and complete. Where necessary, the student corrected and/or completed the personal data to the best of his/her knowledge or has officially requested a correction/completion of his/her personal data.</w:t>
      </w:r>
    </w:p>
    <w:p w14:paraId="71A9813E" w14:textId="77777777" w:rsidR="00DA38D9" w:rsidRPr="00177AD3" w:rsidRDefault="00DA38D9">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317B6" w14:textId="77777777" w:rsidR="008616C7" w:rsidRDefault="00861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853CB" w14:textId="0A094E79" w:rsidR="00D97F89" w:rsidRDefault="00D97F89">
    <w:pPr>
      <w:pStyle w:val="Header"/>
      <w:rPr>
        <w:i/>
      </w:rPr>
    </w:pPr>
    <w:r>
      <w:rPr>
        <w:i/>
      </w:rPr>
      <w:t>Con</w:t>
    </w:r>
    <w:r w:rsidR="00A140DA">
      <w:rPr>
        <w:i/>
      </w:rPr>
      <w:t xml:space="preserve">cept: </w:t>
    </w:r>
    <w:proofErr w:type="spellStart"/>
    <w:proofErr w:type="gramStart"/>
    <w:r w:rsidR="00A140DA">
      <w:rPr>
        <w:i/>
      </w:rPr>
      <w:t>MEi:CogSci</w:t>
    </w:r>
    <w:proofErr w:type="spellEnd"/>
    <w:proofErr w:type="gramEnd"/>
    <w:r w:rsidR="00A140DA">
      <w:rPr>
        <w:i/>
      </w:rPr>
      <w:t xml:space="preserve"> Master’s Thesis, v1.3 10/2018 </w:t>
    </w:r>
    <w:r>
      <w:rPr>
        <w:i/>
      </w:rPr>
      <w:tab/>
    </w:r>
    <w:r>
      <w:rPr>
        <w:i/>
      </w:rPr>
      <w:tab/>
    </w:r>
    <w:r w:rsidR="008616C7">
      <w:rPr>
        <w:i/>
      </w:rPr>
      <w:t xml:space="preserve">Gabija </w:t>
    </w:r>
    <w:proofErr w:type="spellStart"/>
    <w:r w:rsidR="008616C7">
      <w:rPr>
        <w:i/>
      </w:rPr>
      <w:t>Aurylaite</w:t>
    </w:r>
    <w:proofErr w:type="spellEnd"/>
  </w:p>
  <w:p w14:paraId="04E39427" w14:textId="49F4EF50" w:rsidR="00D97F89" w:rsidRDefault="00D97F89">
    <w:pPr>
      <w:pStyle w:val="Header"/>
    </w:pPr>
    <w:r>
      <w:rPr>
        <w:i/>
      </w:rPr>
      <w:tab/>
    </w:r>
    <w:r>
      <w:rPr>
        <w:i/>
      </w:rPr>
      <w:tab/>
    </w:r>
    <w:r>
      <w:rPr>
        <w:i/>
      </w:rPr>
      <w:fldChar w:fldCharType="begin"/>
    </w:r>
    <w:r>
      <w:instrText>DATE \@"d\ MMMM\ yyyy"</w:instrText>
    </w:r>
    <w:r>
      <w:fldChar w:fldCharType="separate"/>
    </w:r>
    <w:r w:rsidR="008616C7">
      <w:rPr>
        <w:noProof/>
      </w:rPr>
      <w:t>28 April 2025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D8F54" w14:textId="77777777" w:rsidR="008616C7" w:rsidRDefault="00861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0B4D"/>
    <w:multiLevelType w:val="hybridMultilevel"/>
    <w:tmpl w:val="552E3C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9A00DF"/>
    <w:multiLevelType w:val="hybridMultilevel"/>
    <w:tmpl w:val="0BEE084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774F11"/>
    <w:multiLevelType w:val="hybridMultilevel"/>
    <w:tmpl w:val="15166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4B13B7"/>
    <w:multiLevelType w:val="multilevel"/>
    <w:tmpl w:val="246C9E74"/>
    <w:lvl w:ilvl="0">
      <w:start w:val="1"/>
      <w:numFmt w:val="bullet"/>
      <w:pStyle w:val="BulletLis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3F0A70"/>
    <w:multiLevelType w:val="multilevel"/>
    <w:tmpl w:val="50AEAD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abstractNum w:abstractNumId="5" w15:restartNumberingAfterBreak="0">
    <w:nsid w:val="19CC592B"/>
    <w:multiLevelType w:val="hybridMultilevel"/>
    <w:tmpl w:val="B262CFD8"/>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4B04D7"/>
    <w:multiLevelType w:val="multilevel"/>
    <w:tmpl w:val="AEFA6328"/>
    <w:lvl w:ilvl="0">
      <w:start w:val="1"/>
      <w:numFmt w:val="decimal"/>
      <w:pStyle w:val="NumberedItem"/>
      <w:lvlText w:val="%1."/>
      <w:lvlJc w:val="left"/>
      <w:pPr>
        <w:tabs>
          <w:tab w:val="num" w:pos="227"/>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48F2D3B"/>
    <w:multiLevelType w:val="hybridMultilevel"/>
    <w:tmpl w:val="E5BE4A42"/>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1826E7"/>
    <w:multiLevelType w:val="hybridMultilevel"/>
    <w:tmpl w:val="46CEA7B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940EC6"/>
    <w:multiLevelType w:val="hybridMultilevel"/>
    <w:tmpl w:val="DC3A4F1E"/>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197E5B"/>
    <w:multiLevelType w:val="hybridMultilevel"/>
    <w:tmpl w:val="9B8CBA48"/>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BB2176"/>
    <w:multiLevelType w:val="hybridMultilevel"/>
    <w:tmpl w:val="E6C233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3406BE3"/>
    <w:multiLevelType w:val="hybridMultilevel"/>
    <w:tmpl w:val="833AEDC2"/>
    <w:lvl w:ilvl="0" w:tplc="20000001">
      <w:start w:val="1"/>
      <w:numFmt w:val="bullet"/>
      <w:lvlText w:val=""/>
      <w:lvlJc w:val="left"/>
      <w:pPr>
        <w:ind w:left="1776" w:hanging="360"/>
      </w:pPr>
      <w:rPr>
        <w:rFonts w:ascii="Symbol" w:hAnsi="Symbol" w:hint="default"/>
      </w:rPr>
    </w:lvl>
    <w:lvl w:ilvl="1" w:tplc="20000003" w:tentative="1">
      <w:start w:val="1"/>
      <w:numFmt w:val="bullet"/>
      <w:lvlText w:val="o"/>
      <w:lvlJc w:val="left"/>
      <w:pPr>
        <w:ind w:left="2496" w:hanging="360"/>
      </w:pPr>
      <w:rPr>
        <w:rFonts w:ascii="Courier New" w:hAnsi="Courier New" w:cs="Courier New" w:hint="default"/>
      </w:rPr>
    </w:lvl>
    <w:lvl w:ilvl="2" w:tplc="20000005" w:tentative="1">
      <w:start w:val="1"/>
      <w:numFmt w:val="bullet"/>
      <w:lvlText w:val=""/>
      <w:lvlJc w:val="left"/>
      <w:pPr>
        <w:ind w:left="3216" w:hanging="360"/>
      </w:pPr>
      <w:rPr>
        <w:rFonts w:ascii="Wingdings" w:hAnsi="Wingdings" w:hint="default"/>
      </w:rPr>
    </w:lvl>
    <w:lvl w:ilvl="3" w:tplc="20000001" w:tentative="1">
      <w:start w:val="1"/>
      <w:numFmt w:val="bullet"/>
      <w:lvlText w:val=""/>
      <w:lvlJc w:val="left"/>
      <w:pPr>
        <w:ind w:left="3936" w:hanging="360"/>
      </w:pPr>
      <w:rPr>
        <w:rFonts w:ascii="Symbol" w:hAnsi="Symbol" w:hint="default"/>
      </w:rPr>
    </w:lvl>
    <w:lvl w:ilvl="4" w:tplc="20000003" w:tentative="1">
      <w:start w:val="1"/>
      <w:numFmt w:val="bullet"/>
      <w:lvlText w:val="o"/>
      <w:lvlJc w:val="left"/>
      <w:pPr>
        <w:ind w:left="4656" w:hanging="360"/>
      </w:pPr>
      <w:rPr>
        <w:rFonts w:ascii="Courier New" w:hAnsi="Courier New" w:cs="Courier New" w:hint="default"/>
      </w:rPr>
    </w:lvl>
    <w:lvl w:ilvl="5" w:tplc="20000005" w:tentative="1">
      <w:start w:val="1"/>
      <w:numFmt w:val="bullet"/>
      <w:lvlText w:val=""/>
      <w:lvlJc w:val="left"/>
      <w:pPr>
        <w:ind w:left="5376" w:hanging="360"/>
      </w:pPr>
      <w:rPr>
        <w:rFonts w:ascii="Wingdings" w:hAnsi="Wingdings" w:hint="default"/>
      </w:rPr>
    </w:lvl>
    <w:lvl w:ilvl="6" w:tplc="20000001" w:tentative="1">
      <w:start w:val="1"/>
      <w:numFmt w:val="bullet"/>
      <w:lvlText w:val=""/>
      <w:lvlJc w:val="left"/>
      <w:pPr>
        <w:ind w:left="6096" w:hanging="360"/>
      </w:pPr>
      <w:rPr>
        <w:rFonts w:ascii="Symbol" w:hAnsi="Symbol" w:hint="default"/>
      </w:rPr>
    </w:lvl>
    <w:lvl w:ilvl="7" w:tplc="20000003" w:tentative="1">
      <w:start w:val="1"/>
      <w:numFmt w:val="bullet"/>
      <w:lvlText w:val="o"/>
      <w:lvlJc w:val="left"/>
      <w:pPr>
        <w:ind w:left="6816" w:hanging="360"/>
      </w:pPr>
      <w:rPr>
        <w:rFonts w:ascii="Courier New" w:hAnsi="Courier New" w:cs="Courier New" w:hint="default"/>
      </w:rPr>
    </w:lvl>
    <w:lvl w:ilvl="8" w:tplc="20000005" w:tentative="1">
      <w:start w:val="1"/>
      <w:numFmt w:val="bullet"/>
      <w:lvlText w:val=""/>
      <w:lvlJc w:val="left"/>
      <w:pPr>
        <w:ind w:left="7536" w:hanging="360"/>
      </w:pPr>
      <w:rPr>
        <w:rFonts w:ascii="Wingdings" w:hAnsi="Wingdings" w:hint="default"/>
      </w:rPr>
    </w:lvl>
  </w:abstractNum>
  <w:abstractNum w:abstractNumId="13" w15:restartNumberingAfterBreak="0">
    <w:nsid w:val="39E42E85"/>
    <w:multiLevelType w:val="hybridMultilevel"/>
    <w:tmpl w:val="D3FE6CDC"/>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FB11C02"/>
    <w:multiLevelType w:val="multilevel"/>
    <w:tmpl w:val="449C6D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0165D23"/>
    <w:multiLevelType w:val="hybridMultilevel"/>
    <w:tmpl w:val="42A657BE"/>
    <w:lvl w:ilvl="0" w:tplc="38E2B444">
      <w:start w:val="4"/>
      <w:numFmt w:val="bullet"/>
      <w:lvlText w:val="-"/>
      <w:lvlJc w:val="left"/>
      <w:pPr>
        <w:ind w:left="720" w:hanging="360"/>
      </w:pPr>
      <w:rPr>
        <w:rFonts w:ascii="Arial" w:eastAsia="Times;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0873A25"/>
    <w:multiLevelType w:val="hybridMultilevel"/>
    <w:tmpl w:val="A10E3B18"/>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92D7DF6"/>
    <w:multiLevelType w:val="hybridMultilevel"/>
    <w:tmpl w:val="AA260D0E"/>
    <w:lvl w:ilvl="0" w:tplc="38E2B444">
      <w:start w:val="7"/>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E380D72"/>
    <w:multiLevelType w:val="hybridMultilevel"/>
    <w:tmpl w:val="FACE7962"/>
    <w:lvl w:ilvl="0" w:tplc="5726BB8C">
      <w:start w:val="1"/>
      <w:numFmt w:val="decimal"/>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E4F62DF"/>
    <w:multiLevelType w:val="hybridMultilevel"/>
    <w:tmpl w:val="23DABEA2"/>
    <w:lvl w:ilvl="0" w:tplc="20000001">
      <w:start w:val="1"/>
      <w:numFmt w:val="bullet"/>
      <w:lvlText w:val=""/>
      <w:lvlJc w:val="left"/>
      <w:pPr>
        <w:ind w:left="1776" w:hanging="360"/>
      </w:pPr>
      <w:rPr>
        <w:rFonts w:ascii="Symbol" w:hAnsi="Symbol" w:hint="default"/>
      </w:rPr>
    </w:lvl>
    <w:lvl w:ilvl="1" w:tplc="20000003" w:tentative="1">
      <w:start w:val="1"/>
      <w:numFmt w:val="bullet"/>
      <w:lvlText w:val="o"/>
      <w:lvlJc w:val="left"/>
      <w:pPr>
        <w:ind w:left="2496" w:hanging="360"/>
      </w:pPr>
      <w:rPr>
        <w:rFonts w:ascii="Courier New" w:hAnsi="Courier New" w:cs="Courier New" w:hint="default"/>
      </w:rPr>
    </w:lvl>
    <w:lvl w:ilvl="2" w:tplc="20000005" w:tentative="1">
      <w:start w:val="1"/>
      <w:numFmt w:val="bullet"/>
      <w:lvlText w:val=""/>
      <w:lvlJc w:val="left"/>
      <w:pPr>
        <w:ind w:left="3216" w:hanging="360"/>
      </w:pPr>
      <w:rPr>
        <w:rFonts w:ascii="Wingdings" w:hAnsi="Wingdings" w:hint="default"/>
      </w:rPr>
    </w:lvl>
    <w:lvl w:ilvl="3" w:tplc="20000001" w:tentative="1">
      <w:start w:val="1"/>
      <w:numFmt w:val="bullet"/>
      <w:lvlText w:val=""/>
      <w:lvlJc w:val="left"/>
      <w:pPr>
        <w:ind w:left="3936" w:hanging="360"/>
      </w:pPr>
      <w:rPr>
        <w:rFonts w:ascii="Symbol" w:hAnsi="Symbol" w:hint="default"/>
      </w:rPr>
    </w:lvl>
    <w:lvl w:ilvl="4" w:tplc="20000003" w:tentative="1">
      <w:start w:val="1"/>
      <w:numFmt w:val="bullet"/>
      <w:lvlText w:val="o"/>
      <w:lvlJc w:val="left"/>
      <w:pPr>
        <w:ind w:left="4656" w:hanging="360"/>
      </w:pPr>
      <w:rPr>
        <w:rFonts w:ascii="Courier New" w:hAnsi="Courier New" w:cs="Courier New" w:hint="default"/>
      </w:rPr>
    </w:lvl>
    <w:lvl w:ilvl="5" w:tplc="20000005" w:tentative="1">
      <w:start w:val="1"/>
      <w:numFmt w:val="bullet"/>
      <w:lvlText w:val=""/>
      <w:lvlJc w:val="left"/>
      <w:pPr>
        <w:ind w:left="5376" w:hanging="360"/>
      </w:pPr>
      <w:rPr>
        <w:rFonts w:ascii="Wingdings" w:hAnsi="Wingdings" w:hint="default"/>
      </w:rPr>
    </w:lvl>
    <w:lvl w:ilvl="6" w:tplc="20000001" w:tentative="1">
      <w:start w:val="1"/>
      <w:numFmt w:val="bullet"/>
      <w:lvlText w:val=""/>
      <w:lvlJc w:val="left"/>
      <w:pPr>
        <w:ind w:left="6096" w:hanging="360"/>
      </w:pPr>
      <w:rPr>
        <w:rFonts w:ascii="Symbol" w:hAnsi="Symbol" w:hint="default"/>
      </w:rPr>
    </w:lvl>
    <w:lvl w:ilvl="7" w:tplc="20000003" w:tentative="1">
      <w:start w:val="1"/>
      <w:numFmt w:val="bullet"/>
      <w:lvlText w:val="o"/>
      <w:lvlJc w:val="left"/>
      <w:pPr>
        <w:ind w:left="6816" w:hanging="360"/>
      </w:pPr>
      <w:rPr>
        <w:rFonts w:ascii="Courier New" w:hAnsi="Courier New" w:cs="Courier New" w:hint="default"/>
      </w:rPr>
    </w:lvl>
    <w:lvl w:ilvl="8" w:tplc="20000005" w:tentative="1">
      <w:start w:val="1"/>
      <w:numFmt w:val="bullet"/>
      <w:lvlText w:val=""/>
      <w:lvlJc w:val="left"/>
      <w:pPr>
        <w:ind w:left="7536" w:hanging="360"/>
      </w:pPr>
      <w:rPr>
        <w:rFonts w:ascii="Wingdings" w:hAnsi="Wingdings" w:hint="default"/>
      </w:rPr>
    </w:lvl>
  </w:abstractNum>
  <w:abstractNum w:abstractNumId="20" w15:restartNumberingAfterBreak="0">
    <w:nsid w:val="516975EE"/>
    <w:multiLevelType w:val="hybridMultilevel"/>
    <w:tmpl w:val="25081D50"/>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33738C2"/>
    <w:multiLevelType w:val="hybridMultilevel"/>
    <w:tmpl w:val="77D6E3A2"/>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CEE6584"/>
    <w:multiLevelType w:val="hybridMultilevel"/>
    <w:tmpl w:val="977ACE0A"/>
    <w:lvl w:ilvl="0" w:tplc="38E2B444">
      <w:start w:val="4"/>
      <w:numFmt w:val="bullet"/>
      <w:lvlText w:val="-"/>
      <w:lvlJc w:val="left"/>
      <w:pPr>
        <w:ind w:left="720" w:hanging="360"/>
      </w:pPr>
      <w:rPr>
        <w:rFonts w:ascii="Arial" w:eastAsia="Times;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35B6893"/>
    <w:multiLevelType w:val="hybridMultilevel"/>
    <w:tmpl w:val="3EE676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4CD557D"/>
    <w:multiLevelType w:val="hybridMultilevel"/>
    <w:tmpl w:val="0E1EEC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5E83AF9"/>
    <w:multiLevelType w:val="hybridMultilevel"/>
    <w:tmpl w:val="23E4330C"/>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80102E4"/>
    <w:multiLevelType w:val="hybridMultilevel"/>
    <w:tmpl w:val="2FC02518"/>
    <w:lvl w:ilvl="0" w:tplc="20000001">
      <w:start w:val="1"/>
      <w:numFmt w:val="bullet"/>
      <w:lvlText w:val=""/>
      <w:lvlJc w:val="left"/>
      <w:pPr>
        <w:ind w:left="2140" w:hanging="360"/>
      </w:pPr>
      <w:rPr>
        <w:rFonts w:ascii="Symbol" w:hAnsi="Symbol" w:hint="default"/>
      </w:rPr>
    </w:lvl>
    <w:lvl w:ilvl="1" w:tplc="20000003" w:tentative="1">
      <w:start w:val="1"/>
      <w:numFmt w:val="bullet"/>
      <w:lvlText w:val="o"/>
      <w:lvlJc w:val="left"/>
      <w:pPr>
        <w:ind w:left="2860" w:hanging="360"/>
      </w:pPr>
      <w:rPr>
        <w:rFonts w:ascii="Courier New" w:hAnsi="Courier New" w:cs="Courier New" w:hint="default"/>
      </w:rPr>
    </w:lvl>
    <w:lvl w:ilvl="2" w:tplc="20000005" w:tentative="1">
      <w:start w:val="1"/>
      <w:numFmt w:val="bullet"/>
      <w:lvlText w:val=""/>
      <w:lvlJc w:val="left"/>
      <w:pPr>
        <w:ind w:left="3580" w:hanging="360"/>
      </w:pPr>
      <w:rPr>
        <w:rFonts w:ascii="Wingdings" w:hAnsi="Wingdings" w:hint="default"/>
      </w:rPr>
    </w:lvl>
    <w:lvl w:ilvl="3" w:tplc="20000001" w:tentative="1">
      <w:start w:val="1"/>
      <w:numFmt w:val="bullet"/>
      <w:lvlText w:val=""/>
      <w:lvlJc w:val="left"/>
      <w:pPr>
        <w:ind w:left="4300" w:hanging="360"/>
      </w:pPr>
      <w:rPr>
        <w:rFonts w:ascii="Symbol" w:hAnsi="Symbol" w:hint="default"/>
      </w:rPr>
    </w:lvl>
    <w:lvl w:ilvl="4" w:tplc="20000003" w:tentative="1">
      <w:start w:val="1"/>
      <w:numFmt w:val="bullet"/>
      <w:lvlText w:val="o"/>
      <w:lvlJc w:val="left"/>
      <w:pPr>
        <w:ind w:left="5020" w:hanging="360"/>
      </w:pPr>
      <w:rPr>
        <w:rFonts w:ascii="Courier New" w:hAnsi="Courier New" w:cs="Courier New" w:hint="default"/>
      </w:rPr>
    </w:lvl>
    <w:lvl w:ilvl="5" w:tplc="20000005" w:tentative="1">
      <w:start w:val="1"/>
      <w:numFmt w:val="bullet"/>
      <w:lvlText w:val=""/>
      <w:lvlJc w:val="left"/>
      <w:pPr>
        <w:ind w:left="5740" w:hanging="360"/>
      </w:pPr>
      <w:rPr>
        <w:rFonts w:ascii="Wingdings" w:hAnsi="Wingdings" w:hint="default"/>
      </w:rPr>
    </w:lvl>
    <w:lvl w:ilvl="6" w:tplc="20000001" w:tentative="1">
      <w:start w:val="1"/>
      <w:numFmt w:val="bullet"/>
      <w:lvlText w:val=""/>
      <w:lvlJc w:val="left"/>
      <w:pPr>
        <w:ind w:left="6460" w:hanging="360"/>
      </w:pPr>
      <w:rPr>
        <w:rFonts w:ascii="Symbol" w:hAnsi="Symbol" w:hint="default"/>
      </w:rPr>
    </w:lvl>
    <w:lvl w:ilvl="7" w:tplc="20000003" w:tentative="1">
      <w:start w:val="1"/>
      <w:numFmt w:val="bullet"/>
      <w:lvlText w:val="o"/>
      <w:lvlJc w:val="left"/>
      <w:pPr>
        <w:ind w:left="7180" w:hanging="360"/>
      </w:pPr>
      <w:rPr>
        <w:rFonts w:ascii="Courier New" w:hAnsi="Courier New" w:cs="Courier New" w:hint="default"/>
      </w:rPr>
    </w:lvl>
    <w:lvl w:ilvl="8" w:tplc="20000005" w:tentative="1">
      <w:start w:val="1"/>
      <w:numFmt w:val="bullet"/>
      <w:lvlText w:val=""/>
      <w:lvlJc w:val="left"/>
      <w:pPr>
        <w:ind w:left="7900" w:hanging="360"/>
      </w:pPr>
      <w:rPr>
        <w:rFonts w:ascii="Wingdings" w:hAnsi="Wingdings" w:hint="default"/>
      </w:rPr>
    </w:lvl>
  </w:abstractNum>
  <w:abstractNum w:abstractNumId="27" w15:restartNumberingAfterBreak="0">
    <w:nsid w:val="78AB7E81"/>
    <w:multiLevelType w:val="hybridMultilevel"/>
    <w:tmpl w:val="A43407C4"/>
    <w:lvl w:ilvl="0" w:tplc="38E2B444">
      <w:start w:val="7"/>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C8F402B"/>
    <w:multiLevelType w:val="hybridMultilevel"/>
    <w:tmpl w:val="D6948C3E"/>
    <w:lvl w:ilvl="0" w:tplc="38E2B444">
      <w:start w:val="4"/>
      <w:numFmt w:val="bullet"/>
      <w:lvlText w:val="-"/>
      <w:lvlJc w:val="left"/>
      <w:pPr>
        <w:ind w:left="720" w:hanging="360"/>
      </w:pPr>
      <w:rPr>
        <w:rFonts w:ascii="Arial" w:eastAsia="Times;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1502382">
    <w:abstractNumId w:val="4"/>
  </w:num>
  <w:num w:numId="2" w16cid:durableId="145709628">
    <w:abstractNumId w:val="3"/>
  </w:num>
  <w:num w:numId="3" w16cid:durableId="1665544775">
    <w:abstractNumId w:val="6"/>
  </w:num>
  <w:num w:numId="4" w16cid:durableId="1895507927">
    <w:abstractNumId w:val="14"/>
  </w:num>
  <w:num w:numId="5" w16cid:durableId="903369383">
    <w:abstractNumId w:val="2"/>
  </w:num>
  <w:num w:numId="6" w16cid:durableId="869491939">
    <w:abstractNumId w:val="20"/>
  </w:num>
  <w:num w:numId="7" w16cid:durableId="640308485">
    <w:abstractNumId w:val="25"/>
  </w:num>
  <w:num w:numId="8" w16cid:durableId="424156028">
    <w:abstractNumId w:val="1"/>
  </w:num>
  <w:num w:numId="9" w16cid:durableId="155073669">
    <w:abstractNumId w:val="0"/>
  </w:num>
  <w:num w:numId="10" w16cid:durableId="2025477535">
    <w:abstractNumId w:val="5"/>
  </w:num>
  <w:num w:numId="11" w16cid:durableId="2122412488">
    <w:abstractNumId w:val="18"/>
  </w:num>
  <w:num w:numId="12" w16cid:durableId="379593980">
    <w:abstractNumId w:val="8"/>
  </w:num>
  <w:num w:numId="13" w16cid:durableId="1258052502">
    <w:abstractNumId w:val="19"/>
  </w:num>
  <w:num w:numId="14" w16cid:durableId="1939173254">
    <w:abstractNumId w:val="12"/>
  </w:num>
  <w:num w:numId="15" w16cid:durableId="218327093">
    <w:abstractNumId w:val="26"/>
  </w:num>
  <w:num w:numId="16" w16cid:durableId="1380932593">
    <w:abstractNumId w:val="11"/>
  </w:num>
  <w:num w:numId="17" w16cid:durableId="2007323298">
    <w:abstractNumId w:val="24"/>
  </w:num>
  <w:num w:numId="18" w16cid:durableId="1665663134">
    <w:abstractNumId w:val="17"/>
  </w:num>
  <w:num w:numId="19" w16cid:durableId="1383751284">
    <w:abstractNumId w:val="27"/>
  </w:num>
  <w:num w:numId="20" w16cid:durableId="1378045822">
    <w:abstractNumId w:val="21"/>
  </w:num>
  <w:num w:numId="21" w16cid:durableId="1326275228">
    <w:abstractNumId w:val="23"/>
  </w:num>
  <w:num w:numId="22" w16cid:durableId="1318414521">
    <w:abstractNumId w:val="22"/>
  </w:num>
  <w:num w:numId="23" w16cid:durableId="1417364511">
    <w:abstractNumId w:val="15"/>
  </w:num>
  <w:num w:numId="24" w16cid:durableId="1149905883">
    <w:abstractNumId w:val="10"/>
  </w:num>
  <w:num w:numId="25" w16cid:durableId="1737893447">
    <w:abstractNumId w:val="13"/>
  </w:num>
  <w:num w:numId="26" w16cid:durableId="675962299">
    <w:abstractNumId w:val="9"/>
  </w:num>
  <w:num w:numId="27" w16cid:durableId="1872837825">
    <w:abstractNumId w:val="28"/>
  </w:num>
  <w:num w:numId="28" w16cid:durableId="1732970394">
    <w:abstractNumId w:val="16"/>
  </w:num>
  <w:num w:numId="29" w16cid:durableId="87477454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ija Aurylaité">
    <w15:presenceInfo w15:providerId="AD" w15:userId="S::gabija.aurylaite@student.uva.nl::579a9c34-e27e-4699-a0b1-9653d1339a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0NTS1MDc2Mbc0NzVT0lEKTi0uzszPAykwrAUAPVHdKywAAAA="/>
  </w:docVars>
  <w:rsids>
    <w:rsidRoot w:val="00BC1DFE"/>
    <w:rsid w:val="0000235E"/>
    <w:rsid w:val="00085FE1"/>
    <w:rsid w:val="00093229"/>
    <w:rsid w:val="000E468B"/>
    <w:rsid w:val="001103EA"/>
    <w:rsid w:val="00117846"/>
    <w:rsid w:val="00130D13"/>
    <w:rsid w:val="001575FB"/>
    <w:rsid w:val="00166CC6"/>
    <w:rsid w:val="00177AD3"/>
    <w:rsid w:val="00183D0C"/>
    <w:rsid w:val="0019647B"/>
    <w:rsid w:val="001A03E3"/>
    <w:rsid w:val="001B52B3"/>
    <w:rsid w:val="001F678E"/>
    <w:rsid w:val="0020277F"/>
    <w:rsid w:val="002045B9"/>
    <w:rsid w:val="002046F2"/>
    <w:rsid w:val="002140AD"/>
    <w:rsid w:val="00220AEA"/>
    <w:rsid w:val="002305E2"/>
    <w:rsid w:val="00241CD4"/>
    <w:rsid w:val="00246561"/>
    <w:rsid w:val="00257037"/>
    <w:rsid w:val="002908CC"/>
    <w:rsid w:val="002B148F"/>
    <w:rsid w:val="002B5908"/>
    <w:rsid w:val="002B6D36"/>
    <w:rsid w:val="002C18F2"/>
    <w:rsid w:val="002D4E4D"/>
    <w:rsid w:val="0034365F"/>
    <w:rsid w:val="00353BF8"/>
    <w:rsid w:val="003A1E25"/>
    <w:rsid w:val="003A475A"/>
    <w:rsid w:val="003B1550"/>
    <w:rsid w:val="003C7405"/>
    <w:rsid w:val="00417F2C"/>
    <w:rsid w:val="00420D3A"/>
    <w:rsid w:val="004303C8"/>
    <w:rsid w:val="00430865"/>
    <w:rsid w:val="00462516"/>
    <w:rsid w:val="00466564"/>
    <w:rsid w:val="004A600B"/>
    <w:rsid w:val="004C556A"/>
    <w:rsid w:val="004F1038"/>
    <w:rsid w:val="00517276"/>
    <w:rsid w:val="00531CC9"/>
    <w:rsid w:val="00550463"/>
    <w:rsid w:val="00552F8D"/>
    <w:rsid w:val="0056223B"/>
    <w:rsid w:val="00574A4D"/>
    <w:rsid w:val="005815DD"/>
    <w:rsid w:val="00597C54"/>
    <w:rsid w:val="005B2CD1"/>
    <w:rsid w:val="005B32CC"/>
    <w:rsid w:val="005C493C"/>
    <w:rsid w:val="005E17A0"/>
    <w:rsid w:val="005E2E37"/>
    <w:rsid w:val="00620F5D"/>
    <w:rsid w:val="00646696"/>
    <w:rsid w:val="006B006D"/>
    <w:rsid w:val="006F70DA"/>
    <w:rsid w:val="007858ED"/>
    <w:rsid w:val="0079323D"/>
    <w:rsid w:val="007D5EA9"/>
    <w:rsid w:val="007E0638"/>
    <w:rsid w:val="00804DE5"/>
    <w:rsid w:val="00814BD2"/>
    <w:rsid w:val="00831E51"/>
    <w:rsid w:val="00835200"/>
    <w:rsid w:val="00845C6C"/>
    <w:rsid w:val="0085008A"/>
    <w:rsid w:val="00856916"/>
    <w:rsid w:val="008616C7"/>
    <w:rsid w:val="008868B8"/>
    <w:rsid w:val="00886CDA"/>
    <w:rsid w:val="0089175C"/>
    <w:rsid w:val="008A6A22"/>
    <w:rsid w:val="008C734F"/>
    <w:rsid w:val="00944155"/>
    <w:rsid w:val="00967992"/>
    <w:rsid w:val="00992E70"/>
    <w:rsid w:val="009A11EB"/>
    <w:rsid w:val="009B0327"/>
    <w:rsid w:val="009C0FFE"/>
    <w:rsid w:val="009D12AD"/>
    <w:rsid w:val="00A04C9F"/>
    <w:rsid w:val="00A140DA"/>
    <w:rsid w:val="00A22CCF"/>
    <w:rsid w:val="00A35521"/>
    <w:rsid w:val="00A44108"/>
    <w:rsid w:val="00A47778"/>
    <w:rsid w:val="00AA1364"/>
    <w:rsid w:val="00AA1459"/>
    <w:rsid w:val="00AC1107"/>
    <w:rsid w:val="00AF04FF"/>
    <w:rsid w:val="00B01385"/>
    <w:rsid w:val="00B12728"/>
    <w:rsid w:val="00B129FB"/>
    <w:rsid w:val="00B51659"/>
    <w:rsid w:val="00B5587D"/>
    <w:rsid w:val="00B5600F"/>
    <w:rsid w:val="00B60969"/>
    <w:rsid w:val="00B87492"/>
    <w:rsid w:val="00BC1DFE"/>
    <w:rsid w:val="00BC574D"/>
    <w:rsid w:val="00C1235C"/>
    <w:rsid w:val="00CB00C1"/>
    <w:rsid w:val="00CC6620"/>
    <w:rsid w:val="00CE6812"/>
    <w:rsid w:val="00D30EE5"/>
    <w:rsid w:val="00D35FEF"/>
    <w:rsid w:val="00D823EA"/>
    <w:rsid w:val="00D97F89"/>
    <w:rsid w:val="00DA38D9"/>
    <w:rsid w:val="00DA46C6"/>
    <w:rsid w:val="00DD6C76"/>
    <w:rsid w:val="00DF543C"/>
    <w:rsid w:val="00E10436"/>
    <w:rsid w:val="00E4194B"/>
    <w:rsid w:val="00E67984"/>
    <w:rsid w:val="00E83E8B"/>
    <w:rsid w:val="00E97964"/>
    <w:rsid w:val="00ED1487"/>
    <w:rsid w:val="00EE29D2"/>
    <w:rsid w:val="00F01306"/>
    <w:rsid w:val="00F15896"/>
    <w:rsid w:val="00F30F31"/>
    <w:rsid w:val="00F3205C"/>
    <w:rsid w:val="00F545CC"/>
    <w:rsid w:val="00F74B13"/>
    <w:rsid w:val="00FA59AA"/>
    <w:rsid w:val="00FE4C69"/>
    <w:rsid w:val="00FF25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22A04"/>
  <w15:docId w15:val="{2EF1B1DF-F550-4F43-A674-B674EDEA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Mangal"/>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line="360" w:lineRule="auto"/>
    </w:pPr>
    <w:rPr>
      <w:rFonts w:ascii="Arial" w:eastAsia="Times;Times New Roman" w:hAnsi="Arial" w:cs="Verdana"/>
      <w:lang w:val="en-US" w:eastAsia="zh-CN"/>
    </w:rPr>
  </w:style>
  <w:style w:type="paragraph" w:styleId="Heading1">
    <w:name w:val="heading 1"/>
    <w:basedOn w:val="Normal"/>
    <w:next w:val="Normal"/>
    <w:qFormat/>
    <w:pPr>
      <w:keepNext/>
      <w:numPr>
        <w:numId w:val="1"/>
      </w:numPr>
      <w:spacing w:before="170" w:after="57"/>
      <w:ind w:left="431" w:hanging="431"/>
      <w:outlineLvl w:val="0"/>
    </w:pPr>
    <w:rPr>
      <w:rFonts w:cs="Arial"/>
      <w:b/>
      <w:sz w:val="24"/>
    </w:rPr>
  </w:style>
  <w:style w:type="paragraph" w:styleId="Heading2">
    <w:name w:val="heading 2"/>
    <w:basedOn w:val="Normal"/>
    <w:next w:val="Normal"/>
    <w:qFormat/>
    <w:pPr>
      <w:keepNext/>
      <w:numPr>
        <w:ilvl w:val="1"/>
        <w:numId w:val="1"/>
      </w:numPr>
      <w:spacing w:before="240" w:after="60"/>
      <w:outlineLvl w:val="1"/>
    </w:pPr>
    <w:rPr>
      <w:rFonts w:ascii="Helvetica;Arial" w:hAnsi="Helvetica;Arial" w:cs="Helvetica;Arial"/>
      <w:b/>
      <w:i/>
    </w:rPr>
  </w:style>
  <w:style w:type="paragraph" w:styleId="Heading3">
    <w:name w:val="heading 3"/>
    <w:basedOn w:val="Normal"/>
    <w:next w:val="Normal"/>
    <w:qFormat/>
    <w:pPr>
      <w:keepNext/>
      <w:numPr>
        <w:ilvl w:val="2"/>
        <w:numId w:val="1"/>
      </w:numPr>
      <w:tabs>
        <w:tab w:val="left" w:pos="851"/>
      </w:tabs>
      <w:spacing w:before="60" w:after="60"/>
      <w:outlineLvl w:val="2"/>
    </w:pPr>
    <w:rPr>
      <w:rFonts w:cs="Arial"/>
      <w:b/>
      <w:color w:val="000000"/>
      <w:sz w:val="18"/>
    </w:rPr>
  </w:style>
  <w:style w:type="paragraph" w:styleId="Heading4">
    <w:name w:val="heading 4"/>
    <w:basedOn w:val="Normal"/>
    <w:next w:val="Normal"/>
    <w:qFormat/>
    <w:pPr>
      <w:keepNext/>
      <w:shd w:val="clear" w:color="auto" w:fill="D9D9D9"/>
      <w:outlineLvl w:val="3"/>
    </w:pPr>
    <w:rPr>
      <w:b/>
    </w:rPr>
  </w:style>
  <w:style w:type="paragraph" w:styleId="Heading5">
    <w:name w:val="heading 5"/>
    <w:basedOn w:val="Normal"/>
    <w:next w:val="Normal"/>
    <w:qFormat/>
    <w:pPr>
      <w:numPr>
        <w:ilvl w:val="4"/>
        <w:numId w:val="1"/>
      </w:numPr>
      <w:spacing w:before="240" w:after="60"/>
      <w:outlineLvl w:val="4"/>
    </w:pPr>
    <w:rPr>
      <w:b/>
      <w:i/>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3">
    <w:name w:val="WW8Num1z3"/>
    <w:qFormat/>
  </w:style>
  <w:style w:type="character" w:customStyle="1" w:styleId="WW8Num2z0">
    <w:name w:val="WW8Num2z0"/>
    <w:qFormat/>
    <w:rPr>
      <w:rFonts w:ascii="Wingdings" w:hAnsi="Wingdings" w:cs="Wingding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1z1">
    <w:name w:val="WW8Num1z1"/>
    <w:qFormat/>
  </w:style>
  <w:style w:type="character" w:customStyle="1" w:styleId="WW8Num1z2">
    <w:name w:val="WW8Num1z2"/>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Absatzstandardschriftart">
    <w:name w:val="Absatzstandardschriftart"/>
    <w:qFormat/>
  </w:style>
  <w:style w:type="character" w:styleId="PageNumber">
    <w:name w:val="page number"/>
    <w:basedOn w:val="Absatzstandardschriftart"/>
  </w:style>
  <w:style w:type="character" w:styleId="CommentReference">
    <w:name w:val="annotation reference"/>
    <w:qFormat/>
    <w:rPr>
      <w:sz w:val="16"/>
    </w:rPr>
  </w:style>
  <w:style w:type="character" w:customStyle="1" w:styleId="Betont">
    <w:name w:val="Betont"/>
    <w:qFormat/>
    <w:rPr>
      <w:i/>
    </w:rPr>
  </w:style>
  <w:style w:type="character" w:styleId="FootnoteReference">
    <w:name w:val="footnote reference"/>
    <w:qFormat/>
    <w:rPr>
      <w:vertAlign w:val="superscript"/>
    </w:rPr>
  </w:style>
  <w:style w:type="character" w:customStyle="1" w:styleId="Nummerierungszeichen">
    <w:name w:val="Nummerierungszeichen"/>
    <w:qFormat/>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Internetlink">
    <w:name w:val="Internetlink"/>
    <w:rPr>
      <w:color w:val="000080"/>
      <w:u w:val="single"/>
    </w:rPr>
  </w:style>
  <w:style w:type="character" w:customStyle="1" w:styleId="Zitat1">
    <w:name w:val="Zitat1"/>
    <w:qFormat/>
    <w:rPr>
      <w:i/>
      <w:iCs/>
    </w:rPr>
  </w:style>
  <w:style w:type="paragraph" w:customStyle="1" w:styleId="berschrift">
    <w:name w:val="Überschrift"/>
    <w:basedOn w:val="Normal"/>
    <w:next w:val="BodyText"/>
    <w:qFormat/>
    <w:pPr>
      <w:spacing w:before="170" w:after="57"/>
      <w:jc w:val="right"/>
    </w:pPr>
    <w:rPr>
      <w:rFonts w:cs="Arial"/>
      <w:b/>
      <w:sz w:val="28"/>
      <w:szCs w:val="28"/>
    </w:rPr>
  </w:style>
  <w:style w:type="paragraph" w:styleId="BodyText">
    <w:name w:val="Body Text"/>
    <w:basedOn w:val="Normal"/>
    <w:rPr>
      <w:sz w:val="28"/>
    </w:rPr>
  </w:style>
  <w:style w:type="paragraph" w:styleId="List">
    <w:name w:val="List"/>
    <w:basedOn w:val="BodyText"/>
    <w:rPr>
      <w:rFonts w:cs="Mangal"/>
    </w:rPr>
  </w:style>
  <w:style w:type="paragraph" w:styleId="Caption">
    <w:name w:val="caption"/>
    <w:basedOn w:val="Normal"/>
    <w:qFormat/>
    <w:pPr>
      <w:suppressLineNumbers/>
      <w:spacing w:after="120"/>
    </w:pPr>
    <w:rPr>
      <w:rFonts w:cs="Mangal"/>
      <w:i/>
      <w:iCs/>
      <w:sz w:val="24"/>
      <w:szCs w:val="24"/>
    </w:rPr>
  </w:style>
  <w:style w:type="paragraph" w:customStyle="1" w:styleId="Verzeichnis">
    <w:name w:val="Verzeichnis"/>
    <w:basedOn w:val="Normal"/>
    <w:qFormat/>
    <w:pPr>
      <w:suppressLineNumbers/>
    </w:pPr>
    <w:rPr>
      <w:rFonts w:cs="Mangal"/>
    </w:rPr>
  </w:style>
  <w:style w:type="paragraph" w:styleId="BodyText2">
    <w:name w:val="Body Text 2"/>
    <w:basedOn w:val="Normal"/>
    <w:qFormat/>
    <w:pPr>
      <w:jc w:val="center"/>
    </w:pPr>
  </w:style>
  <w:style w:type="paragraph" w:customStyle="1" w:styleId="-item">
    <w:name w:val="*-item"/>
    <w:basedOn w:val="Normal"/>
    <w:qFormat/>
    <w:pPr>
      <w:spacing w:before="0"/>
      <w:ind w:left="425" w:hanging="425"/>
    </w:pPr>
  </w:style>
  <w:style w:type="paragraph" w:styleId="BodyText3">
    <w:name w:val="Body Text 3"/>
    <w:basedOn w:val="Normal"/>
    <w:qFormat/>
    <w:pPr>
      <w:jc w:val="both"/>
    </w:pPr>
  </w:style>
  <w:style w:type="paragraph" w:styleId="Header">
    <w:name w:val="header"/>
    <w:basedOn w:val="Normal"/>
    <w:pPr>
      <w:pBdr>
        <w:bottom w:val="single" w:sz="2" w:space="1" w:color="000000"/>
      </w:pBdr>
      <w:tabs>
        <w:tab w:val="center" w:pos="4536"/>
        <w:tab w:val="right" w:pos="9072"/>
      </w:tabs>
      <w:spacing w:before="0" w:line="240" w:lineRule="auto"/>
    </w:pPr>
    <w:rPr>
      <w:rFonts w:cs="Arial"/>
      <w:sz w:val="16"/>
    </w:rPr>
  </w:style>
  <w:style w:type="paragraph" w:customStyle="1" w:styleId="TabelleText">
    <w:name w:val="Tabelle_Text"/>
    <w:basedOn w:val="Normal"/>
    <w:qFormat/>
    <w:pPr>
      <w:spacing w:before="40" w:line="240" w:lineRule="auto"/>
    </w:pPr>
    <w:rPr>
      <w:rFonts w:cs="Arial"/>
      <w:color w:val="000000"/>
    </w:rPr>
  </w:style>
  <w:style w:type="paragraph" w:styleId="Footer">
    <w:name w:val="footer"/>
    <w:basedOn w:val="Normal"/>
    <w:link w:val="FooterChar"/>
    <w:uiPriority w:val="99"/>
    <w:pPr>
      <w:tabs>
        <w:tab w:val="center" w:pos="4536"/>
        <w:tab w:val="right" w:pos="9072"/>
      </w:tabs>
    </w:pPr>
  </w:style>
  <w:style w:type="paragraph" w:styleId="DocumentMap">
    <w:name w:val="Document Map"/>
    <w:basedOn w:val="Normal"/>
    <w:qFormat/>
    <w:pPr>
      <w:shd w:val="clear" w:color="auto" w:fill="000080"/>
    </w:pPr>
    <w:rPr>
      <w:rFonts w:ascii="Helvetica;Arial" w:eastAsia="MS Gothic;ＭＳ ゴシック" w:hAnsi="Helvetica;Arial" w:cs="Helvetica;Arial"/>
    </w:rPr>
  </w:style>
  <w:style w:type="paragraph" w:styleId="BalloonText">
    <w:name w:val="Balloon Text"/>
    <w:basedOn w:val="Normal"/>
    <w:qFormat/>
    <w:rPr>
      <w:rFonts w:ascii="Tahoma" w:hAnsi="Tahoma" w:cs="Tahoma"/>
      <w:sz w:val="16"/>
    </w:rPr>
  </w:style>
  <w:style w:type="paragraph" w:customStyle="1" w:styleId="ExecutiveSummary">
    <w:name w:val="ExecutiveSummary"/>
    <w:basedOn w:val="Normal"/>
    <w:qFormat/>
    <w:pPr>
      <w:pBdr>
        <w:left w:val="single" w:sz="18" w:space="4" w:color="000000"/>
        <w:right w:val="single" w:sz="18" w:space="4" w:color="000000"/>
      </w:pBdr>
      <w:shd w:val="clear" w:color="auto" w:fill="E0E0E0"/>
    </w:pPr>
  </w:style>
  <w:style w:type="paragraph" w:styleId="CommentText">
    <w:name w:val="annotation text"/>
    <w:basedOn w:val="Normal"/>
    <w:qFormat/>
  </w:style>
  <w:style w:type="paragraph" w:styleId="TOC1">
    <w:name w:val="toc 1"/>
    <w:basedOn w:val="Normal"/>
    <w:next w:val="Normal"/>
    <w:pPr>
      <w:tabs>
        <w:tab w:val="left" w:pos="408"/>
        <w:tab w:val="right" w:leader="dot" w:pos="9062"/>
      </w:tabs>
      <w:spacing w:before="60"/>
    </w:pPr>
    <w:rPr>
      <w:sz w:val="18"/>
    </w:rPr>
  </w:style>
  <w:style w:type="paragraph" w:styleId="TOC2">
    <w:name w:val="toc 2"/>
    <w:basedOn w:val="Normal"/>
    <w:next w:val="Normal"/>
    <w:pPr>
      <w:spacing w:before="0"/>
      <w:ind w:left="198"/>
    </w:pPr>
    <w:rPr>
      <w:sz w:val="16"/>
    </w:rPr>
  </w:style>
  <w:style w:type="paragraph" w:styleId="TOC3">
    <w:name w:val="toc 3"/>
    <w:basedOn w:val="Normal"/>
    <w:next w:val="Normal"/>
    <w:pPr>
      <w:spacing w:before="0"/>
      <w:ind w:left="403"/>
    </w:pPr>
    <w:rPr>
      <w:sz w:val="16"/>
    </w:r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Indent">
    <w:name w:val="Body Text Indent"/>
    <w:basedOn w:val="Normal"/>
    <w:pPr>
      <w:spacing w:after="120"/>
      <w:ind w:left="283"/>
    </w:pPr>
  </w:style>
  <w:style w:type="paragraph" w:customStyle="1" w:styleId="heading30">
    <w:name w:val="heading3"/>
    <w:basedOn w:val="Normal"/>
    <w:next w:val="p1a"/>
    <w:qFormat/>
    <w:pPr>
      <w:keepNext/>
      <w:keepLines/>
      <w:tabs>
        <w:tab w:val="left" w:pos="284"/>
      </w:tabs>
      <w:spacing w:before="320" w:line="240" w:lineRule="auto"/>
      <w:jc w:val="both"/>
    </w:pPr>
    <w:rPr>
      <w:rFonts w:ascii="Times;Times New Roman" w:eastAsia="Times New Roman" w:hAnsi="Times;Times New Roman" w:cs="Times;Times New Roman"/>
      <w:b/>
    </w:rPr>
  </w:style>
  <w:style w:type="paragraph" w:customStyle="1" w:styleId="p1a">
    <w:name w:val="p1a"/>
    <w:basedOn w:val="Normal"/>
    <w:next w:val="Normal"/>
    <w:qFormat/>
    <w:pPr>
      <w:spacing w:before="0" w:line="240" w:lineRule="auto"/>
      <w:jc w:val="both"/>
    </w:pPr>
    <w:rPr>
      <w:rFonts w:ascii="Times;Times New Roman" w:eastAsia="Times New Roman" w:hAnsi="Times;Times New Roman" w:cs="Times;Times New Roman"/>
    </w:rPr>
  </w:style>
  <w:style w:type="paragraph" w:customStyle="1" w:styleId="NumberedItem">
    <w:name w:val="Numbered Item"/>
    <w:basedOn w:val="Normal"/>
    <w:qFormat/>
    <w:pPr>
      <w:numPr>
        <w:numId w:val="3"/>
      </w:numPr>
      <w:tabs>
        <w:tab w:val="left" w:pos="227"/>
        <w:tab w:val="left" w:pos="454"/>
      </w:tabs>
      <w:spacing w:before="0" w:line="240" w:lineRule="auto"/>
      <w:jc w:val="both"/>
    </w:pPr>
    <w:rPr>
      <w:rFonts w:ascii="Times;Times New Roman" w:eastAsia="Times New Roman" w:hAnsi="Times;Times New Roman" w:cs="Times;Times New Roman"/>
    </w:rPr>
  </w:style>
  <w:style w:type="paragraph" w:customStyle="1" w:styleId="referenceitem">
    <w:name w:val="referenceitem"/>
    <w:basedOn w:val="Normal"/>
    <w:qFormat/>
    <w:pPr>
      <w:spacing w:before="0" w:line="240" w:lineRule="auto"/>
      <w:ind w:left="227" w:hanging="227"/>
      <w:jc w:val="both"/>
    </w:pPr>
    <w:rPr>
      <w:rFonts w:ascii="Times;Times New Roman" w:eastAsia="Times New Roman" w:hAnsi="Times;Times New Roman" w:cs="Times;Times New Roman"/>
      <w:sz w:val="18"/>
    </w:rPr>
  </w:style>
  <w:style w:type="paragraph" w:styleId="FootnoteText">
    <w:name w:val="footnote text"/>
    <w:basedOn w:val="Normal"/>
    <w:rPr>
      <w:sz w:val="18"/>
      <w:szCs w:val="24"/>
    </w:rPr>
  </w:style>
  <w:style w:type="paragraph" w:customStyle="1" w:styleId="AutorAffiliation">
    <w:name w:val="Autor_Affiliation"/>
    <w:basedOn w:val="Normal"/>
    <w:qFormat/>
    <w:pPr>
      <w:jc w:val="right"/>
    </w:pPr>
  </w:style>
  <w:style w:type="paragraph" w:styleId="CommentSubject">
    <w:name w:val="annotation subject"/>
    <w:basedOn w:val="CommentText"/>
    <w:next w:val="CommentText"/>
    <w:qFormat/>
  </w:style>
  <w:style w:type="paragraph" w:styleId="z-BottomofForm">
    <w:name w:val="HTML Bottom of Form"/>
    <w:basedOn w:val="Normal"/>
    <w:next w:val="Normal"/>
    <w:qFormat/>
    <w:pPr>
      <w:pBdr>
        <w:top w:val="single" w:sz="6" w:space="1" w:color="B10100"/>
      </w:pBdr>
      <w:spacing w:before="100" w:after="100"/>
      <w:jc w:val="center"/>
    </w:pPr>
    <w:rPr>
      <w:rFonts w:cs="Arial"/>
      <w:vanish/>
      <w:sz w:val="16"/>
      <w:szCs w:val="16"/>
    </w:rPr>
  </w:style>
  <w:style w:type="paragraph" w:styleId="z-TopofForm">
    <w:name w:val="HTML Top of Form"/>
    <w:basedOn w:val="Normal"/>
    <w:next w:val="Normal"/>
    <w:qFormat/>
    <w:pPr>
      <w:pBdr>
        <w:bottom w:val="single" w:sz="6" w:space="1" w:color="000000"/>
      </w:pBdr>
      <w:spacing w:before="100" w:after="100"/>
      <w:jc w:val="center"/>
    </w:pPr>
    <w:rPr>
      <w:rFonts w:cs="Arial"/>
      <w:vanish/>
      <w:sz w:val="16"/>
      <w:szCs w:val="16"/>
    </w:rPr>
  </w:style>
  <w:style w:type="paragraph" w:customStyle="1" w:styleId="TabelleFillIn">
    <w:name w:val="Tabelle_Fill_In"/>
    <w:basedOn w:val="TabelleText"/>
    <w:qFormat/>
    <w:pPr>
      <w:shd w:val="clear" w:color="auto" w:fill="FFFF99"/>
    </w:pPr>
    <w:rPr>
      <w:lang w:bidi="de-AT"/>
    </w:rPr>
  </w:style>
  <w:style w:type="paragraph" w:customStyle="1" w:styleId="BulletList">
    <w:name w:val="_Bullet List"/>
    <w:basedOn w:val="Normal"/>
    <w:qFormat/>
    <w:pPr>
      <w:numPr>
        <w:numId w:val="2"/>
      </w:numPr>
    </w:pPr>
  </w:style>
  <w:style w:type="paragraph" w:customStyle="1" w:styleId="TabellenInhalt">
    <w:name w:val="Tabellen Inhalt"/>
    <w:basedOn w:val="Normal"/>
    <w:qFormat/>
    <w:pPr>
      <w:suppressLineNumbers/>
    </w:pPr>
  </w:style>
  <w:style w:type="paragraph" w:customStyle="1" w:styleId="Tabellenberschrift">
    <w:name w:val="Tabellen Überschrift"/>
    <w:basedOn w:val="TabellenInhalt"/>
    <w:qFormat/>
    <w:pPr>
      <w:spacing w:before="0"/>
      <w:textAlignment w:val="center"/>
    </w:pPr>
    <w:rPr>
      <w:b/>
      <w:bCs/>
      <w:sz w:val="18"/>
    </w:rPr>
  </w:style>
  <w:style w:type="paragraph" w:customStyle="1" w:styleId="Quotations">
    <w:name w:val="Quotations"/>
    <w:basedOn w:val="Normal"/>
    <w:qFormat/>
    <w:pPr>
      <w:spacing w:after="283"/>
      <w:ind w:left="567" w:right="567"/>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paragraph" w:styleId="NormalWeb">
    <w:name w:val="Normal (Web)"/>
    <w:basedOn w:val="Normal"/>
    <w:uiPriority w:val="99"/>
    <w:unhideWhenUsed/>
    <w:rsid w:val="00F545CC"/>
    <w:pPr>
      <w:suppressAutoHyphens w:val="0"/>
      <w:spacing w:before="119"/>
    </w:pPr>
    <w:rPr>
      <w:rFonts w:ascii="Times New Roman" w:eastAsia="Times New Roman" w:hAnsi="Times New Roman" w:cs="Times New Roman"/>
      <w:color w:val="00000A"/>
      <w:sz w:val="24"/>
      <w:szCs w:val="24"/>
      <w:lang w:val="de-AT" w:eastAsia="de-AT"/>
    </w:rPr>
  </w:style>
  <w:style w:type="paragraph" w:customStyle="1" w:styleId="western">
    <w:name w:val="western"/>
    <w:basedOn w:val="Normal"/>
    <w:rsid w:val="00DA38D9"/>
    <w:pPr>
      <w:suppressAutoHyphens w:val="0"/>
      <w:spacing w:before="119"/>
    </w:pPr>
    <w:rPr>
      <w:rFonts w:eastAsia="Times New Roman" w:cs="Arial"/>
      <w:color w:val="00000A"/>
      <w:sz w:val="28"/>
      <w:szCs w:val="28"/>
      <w:lang w:val="de-AT" w:eastAsia="de-AT"/>
    </w:rPr>
  </w:style>
  <w:style w:type="character" w:customStyle="1" w:styleId="FooterChar">
    <w:name w:val="Footer Char"/>
    <w:basedOn w:val="DefaultParagraphFont"/>
    <w:link w:val="Footer"/>
    <w:uiPriority w:val="99"/>
    <w:rsid w:val="001575FB"/>
    <w:rPr>
      <w:rFonts w:ascii="Arial" w:eastAsia="Times;Times New Roman" w:hAnsi="Arial" w:cs="Verdana"/>
      <w:lang w:val="en-US" w:eastAsia="zh-CN"/>
    </w:rPr>
  </w:style>
  <w:style w:type="character" w:styleId="Strong">
    <w:name w:val="Strong"/>
    <w:basedOn w:val="DefaultParagraphFont"/>
    <w:uiPriority w:val="22"/>
    <w:qFormat/>
    <w:rsid w:val="00835200"/>
    <w:rPr>
      <w:b/>
      <w:bCs/>
    </w:rPr>
  </w:style>
  <w:style w:type="character" w:styleId="Emphasis">
    <w:name w:val="Emphasis"/>
    <w:basedOn w:val="DefaultParagraphFont"/>
    <w:uiPriority w:val="20"/>
    <w:qFormat/>
    <w:rsid w:val="00835200"/>
    <w:rPr>
      <w:i/>
      <w:iCs/>
    </w:rPr>
  </w:style>
  <w:style w:type="paragraph" w:styleId="Revision">
    <w:name w:val="Revision"/>
    <w:hidden/>
    <w:uiPriority w:val="99"/>
    <w:semiHidden/>
    <w:rsid w:val="008C734F"/>
    <w:rPr>
      <w:rFonts w:ascii="Arial" w:eastAsia="Times;Times New Roman" w:hAnsi="Arial" w:cs="Verdan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48525">
      <w:bodyDiv w:val="1"/>
      <w:marLeft w:val="0"/>
      <w:marRight w:val="0"/>
      <w:marTop w:val="0"/>
      <w:marBottom w:val="0"/>
      <w:divBdr>
        <w:top w:val="none" w:sz="0" w:space="0" w:color="auto"/>
        <w:left w:val="none" w:sz="0" w:space="0" w:color="auto"/>
        <w:bottom w:val="none" w:sz="0" w:space="0" w:color="auto"/>
        <w:right w:val="none" w:sz="0" w:space="0" w:color="auto"/>
      </w:divBdr>
      <w:divsChild>
        <w:div w:id="1115367690">
          <w:marLeft w:val="480"/>
          <w:marRight w:val="0"/>
          <w:marTop w:val="0"/>
          <w:marBottom w:val="0"/>
          <w:divBdr>
            <w:top w:val="none" w:sz="0" w:space="0" w:color="auto"/>
            <w:left w:val="none" w:sz="0" w:space="0" w:color="auto"/>
            <w:bottom w:val="none" w:sz="0" w:space="0" w:color="auto"/>
            <w:right w:val="none" w:sz="0" w:space="0" w:color="auto"/>
          </w:divBdr>
          <w:divsChild>
            <w:div w:id="2122063106">
              <w:marLeft w:val="0"/>
              <w:marRight w:val="0"/>
              <w:marTop w:val="0"/>
              <w:marBottom w:val="0"/>
              <w:divBdr>
                <w:top w:val="none" w:sz="0" w:space="0" w:color="auto"/>
                <w:left w:val="none" w:sz="0" w:space="0" w:color="auto"/>
                <w:bottom w:val="none" w:sz="0" w:space="0" w:color="auto"/>
                <w:right w:val="none" w:sz="0" w:space="0" w:color="auto"/>
              </w:divBdr>
            </w:div>
            <w:div w:id="1417946405">
              <w:marLeft w:val="0"/>
              <w:marRight w:val="0"/>
              <w:marTop w:val="0"/>
              <w:marBottom w:val="0"/>
              <w:divBdr>
                <w:top w:val="none" w:sz="0" w:space="0" w:color="auto"/>
                <w:left w:val="none" w:sz="0" w:space="0" w:color="auto"/>
                <w:bottom w:val="none" w:sz="0" w:space="0" w:color="auto"/>
                <w:right w:val="none" w:sz="0" w:space="0" w:color="auto"/>
              </w:divBdr>
            </w:div>
            <w:div w:id="325403391">
              <w:marLeft w:val="0"/>
              <w:marRight w:val="0"/>
              <w:marTop w:val="0"/>
              <w:marBottom w:val="0"/>
              <w:divBdr>
                <w:top w:val="none" w:sz="0" w:space="0" w:color="auto"/>
                <w:left w:val="none" w:sz="0" w:space="0" w:color="auto"/>
                <w:bottom w:val="none" w:sz="0" w:space="0" w:color="auto"/>
                <w:right w:val="none" w:sz="0" w:space="0" w:color="auto"/>
              </w:divBdr>
            </w:div>
            <w:div w:id="1315337440">
              <w:marLeft w:val="0"/>
              <w:marRight w:val="0"/>
              <w:marTop w:val="0"/>
              <w:marBottom w:val="0"/>
              <w:divBdr>
                <w:top w:val="none" w:sz="0" w:space="0" w:color="auto"/>
                <w:left w:val="none" w:sz="0" w:space="0" w:color="auto"/>
                <w:bottom w:val="none" w:sz="0" w:space="0" w:color="auto"/>
                <w:right w:val="none" w:sz="0" w:space="0" w:color="auto"/>
              </w:divBdr>
            </w:div>
            <w:div w:id="1431662414">
              <w:marLeft w:val="0"/>
              <w:marRight w:val="0"/>
              <w:marTop w:val="0"/>
              <w:marBottom w:val="0"/>
              <w:divBdr>
                <w:top w:val="none" w:sz="0" w:space="0" w:color="auto"/>
                <w:left w:val="none" w:sz="0" w:space="0" w:color="auto"/>
                <w:bottom w:val="none" w:sz="0" w:space="0" w:color="auto"/>
                <w:right w:val="none" w:sz="0" w:space="0" w:color="auto"/>
              </w:divBdr>
            </w:div>
            <w:div w:id="552696540">
              <w:marLeft w:val="0"/>
              <w:marRight w:val="0"/>
              <w:marTop w:val="0"/>
              <w:marBottom w:val="0"/>
              <w:divBdr>
                <w:top w:val="none" w:sz="0" w:space="0" w:color="auto"/>
                <w:left w:val="none" w:sz="0" w:space="0" w:color="auto"/>
                <w:bottom w:val="none" w:sz="0" w:space="0" w:color="auto"/>
                <w:right w:val="none" w:sz="0" w:space="0" w:color="auto"/>
              </w:divBdr>
            </w:div>
            <w:div w:id="1787697582">
              <w:marLeft w:val="0"/>
              <w:marRight w:val="0"/>
              <w:marTop w:val="0"/>
              <w:marBottom w:val="0"/>
              <w:divBdr>
                <w:top w:val="none" w:sz="0" w:space="0" w:color="auto"/>
                <w:left w:val="none" w:sz="0" w:space="0" w:color="auto"/>
                <w:bottom w:val="none" w:sz="0" w:space="0" w:color="auto"/>
                <w:right w:val="none" w:sz="0" w:space="0" w:color="auto"/>
              </w:divBdr>
            </w:div>
            <w:div w:id="745344320">
              <w:marLeft w:val="0"/>
              <w:marRight w:val="0"/>
              <w:marTop w:val="0"/>
              <w:marBottom w:val="0"/>
              <w:divBdr>
                <w:top w:val="none" w:sz="0" w:space="0" w:color="auto"/>
                <w:left w:val="none" w:sz="0" w:space="0" w:color="auto"/>
                <w:bottom w:val="none" w:sz="0" w:space="0" w:color="auto"/>
                <w:right w:val="none" w:sz="0" w:space="0" w:color="auto"/>
              </w:divBdr>
            </w:div>
            <w:div w:id="1439636240">
              <w:marLeft w:val="0"/>
              <w:marRight w:val="0"/>
              <w:marTop w:val="0"/>
              <w:marBottom w:val="0"/>
              <w:divBdr>
                <w:top w:val="none" w:sz="0" w:space="0" w:color="auto"/>
                <w:left w:val="none" w:sz="0" w:space="0" w:color="auto"/>
                <w:bottom w:val="none" w:sz="0" w:space="0" w:color="auto"/>
                <w:right w:val="none" w:sz="0" w:space="0" w:color="auto"/>
              </w:divBdr>
            </w:div>
            <w:div w:id="1180773300">
              <w:marLeft w:val="0"/>
              <w:marRight w:val="0"/>
              <w:marTop w:val="0"/>
              <w:marBottom w:val="0"/>
              <w:divBdr>
                <w:top w:val="none" w:sz="0" w:space="0" w:color="auto"/>
                <w:left w:val="none" w:sz="0" w:space="0" w:color="auto"/>
                <w:bottom w:val="none" w:sz="0" w:space="0" w:color="auto"/>
                <w:right w:val="none" w:sz="0" w:space="0" w:color="auto"/>
              </w:divBdr>
            </w:div>
            <w:div w:id="741483303">
              <w:marLeft w:val="0"/>
              <w:marRight w:val="0"/>
              <w:marTop w:val="0"/>
              <w:marBottom w:val="0"/>
              <w:divBdr>
                <w:top w:val="none" w:sz="0" w:space="0" w:color="auto"/>
                <w:left w:val="none" w:sz="0" w:space="0" w:color="auto"/>
                <w:bottom w:val="none" w:sz="0" w:space="0" w:color="auto"/>
                <w:right w:val="none" w:sz="0" w:space="0" w:color="auto"/>
              </w:divBdr>
            </w:div>
            <w:div w:id="761143803">
              <w:marLeft w:val="0"/>
              <w:marRight w:val="0"/>
              <w:marTop w:val="0"/>
              <w:marBottom w:val="0"/>
              <w:divBdr>
                <w:top w:val="none" w:sz="0" w:space="0" w:color="auto"/>
                <w:left w:val="none" w:sz="0" w:space="0" w:color="auto"/>
                <w:bottom w:val="none" w:sz="0" w:space="0" w:color="auto"/>
                <w:right w:val="none" w:sz="0" w:space="0" w:color="auto"/>
              </w:divBdr>
            </w:div>
            <w:div w:id="581452358">
              <w:marLeft w:val="0"/>
              <w:marRight w:val="0"/>
              <w:marTop w:val="0"/>
              <w:marBottom w:val="0"/>
              <w:divBdr>
                <w:top w:val="none" w:sz="0" w:space="0" w:color="auto"/>
                <w:left w:val="none" w:sz="0" w:space="0" w:color="auto"/>
                <w:bottom w:val="none" w:sz="0" w:space="0" w:color="auto"/>
                <w:right w:val="none" w:sz="0" w:space="0" w:color="auto"/>
              </w:divBdr>
            </w:div>
            <w:div w:id="228467747">
              <w:marLeft w:val="0"/>
              <w:marRight w:val="0"/>
              <w:marTop w:val="0"/>
              <w:marBottom w:val="0"/>
              <w:divBdr>
                <w:top w:val="none" w:sz="0" w:space="0" w:color="auto"/>
                <w:left w:val="none" w:sz="0" w:space="0" w:color="auto"/>
                <w:bottom w:val="none" w:sz="0" w:space="0" w:color="auto"/>
                <w:right w:val="none" w:sz="0" w:space="0" w:color="auto"/>
              </w:divBdr>
            </w:div>
            <w:div w:id="1546408323">
              <w:marLeft w:val="0"/>
              <w:marRight w:val="0"/>
              <w:marTop w:val="0"/>
              <w:marBottom w:val="0"/>
              <w:divBdr>
                <w:top w:val="none" w:sz="0" w:space="0" w:color="auto"/>
                <w:left w:val="none" w:sz="0" w:space="0" w:color="auto"/>
                <w:bottom w:val="none" w:sz="0" w:space="0" w:color="auto"/>
                <w:right w:val="none" w:sz="0" w:space="0" w:color="auto"/>
              </w:divBdr>
            </w:div>
            <w:div w:id="10845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7121">
      <w:bodyDiv w:val="1"/>
      <w:marLeft w:val="0"/>
      <w:marRight w:val="0"/>
      <w:marTop w:val="0"/>
      <w:marBottom w:val="0"/>
      <w:divBdr>
        <w:top w:val="none" w:sz="0" w:space="0" w:color="auto"/>
        <w:left w:val="none" w:sz="0" w:space="0" w:color="auto"/>
        <w:bottom w:val="none" w:sz="0" w:space="0" w:color="auto"/>
        <w:right w:val="none" w:sz="0" w:space="0" w:color="auto"/>
      </w:divBdr>
    </w:div>
    <w:div w:id="243532770">
      <w:bodyDiv w:val="1"/>
      <w:marLeft w:val="0"/>
      <w:marRight w:val="0"/>
      <w:marTop w:val="0"/>
      <w:marBottom w:val="0"/>
      <w:divBdr>
        <w:top w:val="none" w:sz="0" w:space="0" w:color="auto"/>
        <w:left w:val="none" w:sz="0" w:space="0" w:color="auto"/>
        <w:bottom w:val="none" w:sz="0" w:space="0" w:color="auto"/>
        <w:right w:val="none" w:sz="0" w:space="0" w:color="auto"/>
      </w:divBdr>
    </w:div>
    <w:div w:id="385375488">
      <w:bodyDiv w:val="1"/>
      <w:marLeft w:val="0"/>
      <w:marRight w:val="0"/>
      <w:marTop w:val="0"/>
      <w:marBottom w:val="0"/>
      <w:divBdr>
        <w:top w:val="none" w:sz="0" w:space="0" w:color="auto"/>
        <w:left w:val="none" w:sz="0" w:space="0" w:color="auto"/>
        <w:bottom w:val="none" w:sz="0" w:space="0" w:color="auto"/>
        <w:right w:val="none" w:sz="0" w:space="0" w:color="auto"/>
      </w:divBdr>
      <w:divsChild>
        <w:div w:id="105007438">
          <w:marLeft w:val="0"/>
          <w:marRight w:val="0"/>
          <w:marTop w:val="0"/>
          <w:marBottom w:val="0"/>
          <w:divBdr>
            <w:top w:val="none" w:sz="0" w:space="0" w:color="auto"/>
            <w:left w:val="none" w:sz="0" w:space="0" w:color="auto"/>
            <w:bottom w:val="none" w:sz="0" w:space="0" w:color="auto"/>
            <w:right w:val="none" w:sz="0" w:space="0" w:color="auto"/>
          </w:divBdr>
          <w:divsChild>
            <w:div w:id="1819180591">
              <w:marLeft w:val="0"/>
              <w:marRight w:val="0"/>
              <w:marTop w:val="0"/>
              <w:marBottom w:val="0"/>
              <w:divBdr>
                <w:top w:val="none" w:sz="0" w:space="0" w:color="auto"/>
                <w:left w:val="none" w:sz="0" w:space="0" w:color="auto"/>
                <w:bottom w:val="none" w:sz="0" w:space="0" w:color="auto"/>
                <w:right w:val="none" w:sz="0" w:space="0" w:color="auto"/>
              </w:divBdr>
              <w:divsChild>
                <w:div w:id="1725133601">
                  <w:marLeft w:val="0"/>
                  <w:marRight w:val="0"/>
                  <w:marTop w:val="0"/>
                  <w:marBottom w:val="0"/>
                  <w:divBdr>
                    <w:top w:val="none" w:sz="0" w:space="0" w:color="auto"/>
                    <w:left w:val="none" w:sz="0" w:space="0" w:color="auto"/>
                    <w:bottom w:val="none" w:sz="0" w:space="0" w:color="auto"/>
                    <w:right w:val="none" w:sz="0" w:space="0" w:color="auto"/>
                  </w:divBdr>
                  <w:divsChild>
                    <w:div w:id="176963458">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985820031">
                              <w:marLeft w:val="0"/>
                              <w:marRight w:val="0"/>
                              <w:marTop w:val="0"/>
                              <w:marBottom w:val="0"/>
                              <w:divBdr>
                                <w:top w:val="none" w:sz="0" w:space="0" w:color="auto"/>
                                <w:left w:val="none" w:sz="0" w:space="0" w:color="auto"/>
                                <w:bottom w:val="none" w:sz="0" w:space="0" w:color="auto"/>
                                <w:right w:val="none" w:sz="0" w:space="0" w:color="auto"/>
                              </w:divBdr>
                              <w:divsChild>
                                <w:div w:id="173306679">
                                  <w:marLeft w:val="0"/>
                                  <w:marRight w:val="0"/>
                                  <w:marTop w:val="0"/>
                                  <w:marBottom w:val="0"/>
                                  <w:divBdr>
                                    <w:top w:val="none" w:sz="0" w:space="0" w:color="auto"/>
                                    <w:left w:val="none" w:sz="0" w:space="0" w:color="auto"/>
                                    <w:bottom w:val="none" w:sz="0" w:space="0" w:color="auto"/>
                                    <w:right w:val="none" w:sz="0" w:space="0" w:color="auto"/>
                                  </w:divBdr>
                                  <w:divsChild>
                                    <w:div w:id="6175678">
                                      <w:marLeft w:val="0"/>
                                      <w:marRight w:val="0"/>
                                      <w:marTop w:val="0"/>
                                      <w:marBottom w:val="0"/>
                                      <w:divBdr>
                                        <w:top w:val="none" w:sz="0" w:space="0" w:color="auto"/>
                                        <w:left w:val="none" w:sz="0" w:space="0" w:color="auto"/>
                                        <w:bottom w:val="none" w:sz="0" w:space="0" w:color="auto"/>
                                        <w:right w:val="none" w:sz="0" w:space="0" w:color="auto"/>
                                      </w:divBdr>
                                      <w:divsChild>
                                        <w:div w:id="1725636135">
                                          <w:marLeft w:val="0"/>
                                          <w:marRight w:val="0"/>
                                          <w:marTop w:val="0"/>
                                          <w:marBottom w:val="0"/>
                                          <w:divBdr>
                                            <w:top w:val="none" w:sz="0" w:space="0" w:color="auto"/>
                                            <w:left w:val="none" w:sz="0" w:space="0" w:color="auto"/>
                                            <w:bottom w:val="none" w:sz="0" w:space="0" w:color="auto"/>
                                            <w:right w:val="none" w:sz="0" w:space="0" w:color="auto"/>
                                          </w:divBdr>
                                          <w:divsChild>
                                            <w:div w:id="460728726">
                                              <w:marLeft w:val="0"/>
                                              <w:marRight w:val="0"/>
                                              <w:marTop w:val="0"/>
                                              <w:marBottom w:val="0"/>
                                              <w:divBdr>
                                                <w:top w:val="none" w:sz="0" w:space="0" w:color="auto"/>
                                                <w:left w:val="none" w:sz="0" w:space="0" w:color="auto"/>
                                                <w:bottom w:val="none" w:sz="0" w:space="0" w:color="auto"/>
                                                <w:right w:val="none" w:sz="0" w:space="0" w:color="auto"/>
                                              </w:divBdr>
                                              <w:divsChild>
                                                <w:div w:id="477264655">
                                                  <w:marLeft w:val="0"/>
                                                  <w:marRight w:val="0"/>
                                                  <w:marTop w:val="0"/>
                                                  <w:marBottom w:val="0"/>
                                                  <w:divBdr>
                                                    <w:top w:val="none" w:sz="0" w:space="0" w:color="auto"/>
                                                    <w:left w:val="none" w:sz="0" w:space="0" w:color="auto"/>
                                                    <w:bottom w:val="none" w:sz="0" w:space="0" w:color="auto"/>
                                                    <w:right w:val="none" w:sz="0" w:space="0" w:color="auto"/>
                                                  </w:divBdr>
                                                  <w:divsChild>
                                                    <w:div w:id="523443796">
                                                      <w:marLeft w:val="0"/>
                                                      <w:marRight w:val="0"/>
                                                      <w:marTop w:val="0"/>
                                                      <w:marBottom w:val="0"/>
                                                      <w:divBdr>
                                                        <w:top w:val="none" w:sz="0" w:space="0" w:color="auto"/>
                                                        <w:left w:val="none" w:sz="0" w:space="0" w:color="auto"/>
                                                        <w:bottom w:val="none" w:sz="0" w:space="0" w:color="auto"/>
                                                        <w:right w:val="none" w:sz="0" w:space="0" w:color="auto"/>
                                                      </w:divBdr>
                                                      <w:divsChild>
                                                        <w:div w:id="1527326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1140228">
                                          <w:marLeft w:val="0"/>
                                          <w:marRight w:val="0"/>
                                          <w:marTop w:val="0"/>
                                          <w:marBottom w:val="0"/>
                                          <w:divBdr>
                                            <w:top w:val="none" w:sz="0" w:space="0" w:color="auto"/>
                                            <w:left w:val="none" w:sz="0" w:space="0" w:color="auto"/>
                                            <w:bottom w:val="none" w:sz="0" w:space="0" w:color="auto"/>
                                            <w:right w:val="none" w:sz="0" w:space="0" w:color="auto"/>
                                          </w:divBdr>
                                          <w:divsChild>
                                            <w:div w:id="1391421081">
                                              <w:marLeft w:val="0"/>
                                              <w:marRight w:val="0"/>
                                              <w:marTop w:val="0"/>
                                              <w:marBottom w:val="0"/>
                                              <w:divBdr>
                                                <w:top w:val="none" w:sz="0" w:space="0" w:color="auto"/>
                                                <w:left w:val="none" w:sz="0" w:space="0" w:color="auto"/>
                                                <w:bottom w:val="none" w:sz="0" w:space="0" w:color="auto"/>
                                                <w:right w:val="none" w:sz="0" w:space="0" w:color="auto"/>
                                              </w:divBdr>
                                              <w:divsChild>
                                                <w:div w:id="14357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11281">
          <w:marLeft w:val="0"/>
          <w:marRight w:val="0"/>
          <w:marTop w:val="0"/>
          <w:marBottom w:val="0"/>
          <w:divBdr>
            <w:top w:val="none" w:sz="0" w:space="0" w:color="auto"/>
            <w:left w:val="none" w:sz="0" w:space="0" w:color="auto"/>
            <w:bottom w:val="none" w:sz="0" w:space="0" w:color="auto"/>
            <w:right w:val="none" w:sz="0" w:space="0" w:color="auto"/>
          </w:divBdr>
          <w:divsChild>
            <w:div w:id="2014530352">
              <w:marLeft w:val="0"/>
              <w:marRight w:val="0"/>
              <w:marTop w:val="0"/>
              <w:marBottom w:val="0"/>
              <w:divBdr>
                <w:top w:val="none" w:sz="0" w:space="0" w:color="auto"/>
                <w:left w:val="none" w:sz="0" w:space="0" w:color="auto"/>
                <w:bottom w:val="none" w:sz="0" w:space="0" w:color="auto"/>
                <w:right w:val="none" w:sz="0" w:space="0" w:color="auto"/>
              </w:divBdr>
              <w:divsChild>
                <w:div w:id="199130871">
                  <w:marLeft w:val="0"/>
                  <w:marRight w:val="0"/>
                  <w:marTop w:val="0"/>
                  <w:marBottom w:val="0"/>
                  <w:divBdr>
                    <w:top w:val="none" w:sz="0" w:space="0" w:color="auto"/>
                    <w:left w:val="none" w:sz="0" w:space="0" w:color="auto"/>
                    <w:bottom w:val="none" w:sz="0" w:space="0" w:color="auto"/>
                    <w:right w:val="none" w:sz="0" w:space="0" w:color="auto"/>
                  </w:divBdr>
                  <w:divsChild>
                    <w:div w:id="1972317548">
                      <w:marLeft w:val="0"/>
                      <w:marRight w:val="0"/>
                      <w:marTop w:val="0"/>
                      <w:marBottom w:val="0"/>
                      <w:divBdr>
                        <w:top w:val="none" w:sz="0" w:space="0" w:color="auto"/>
                        <w:left w:val="none" w:sz="0" w:space="0" w:color="auto"/>
                        <w:bottom w:val="none" w:sz="0" w:space="0" w:color="auto"/>
                        <w:right w:val="none" w:sz="0" w:space="0" w:color="auto"/>
                      </w:divBdr>
                      <w:divsChild>
                        <w:div w:id="13050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598362">
      <w:bodyDiv w:val="1"/>
      <w:marLeft w:val="0"/>
      <w:marRight w:val="0"/>
      <w:marTop w:val="0"/>
      <w:marBottom w:val="0"/>
      <w:divBdr>
        <w:top w:val="none" w:sz="0" w:space="0" w:color="auto"/>
        <w:left w:val="none" w:sz="0" w:space="0" w:color="auto"/>
        <w:bottom w:val="none" w:sz="0" w:space="0" w:color="auto"/>
        <w:right w:val="none" w:sz="0" w:space="0" w:color="auto"/>
      </w:divBdr>
    </w:div>
    <w:div w:id="479427779">
      <w:bodyDiv w:val="1"/>
      <w:marLeft w:val="0"/>
      <w:marRight w:val="0"/>
      <w:marTop w:val="0"/>
      <w:marBottom w:val="0"/>
      <w:divBdr>
        <w:top w:val="none" w:sz="0" w:space="0" w:color="auto"/>
        <w:left w:val="none" w:sz="0" w:space="0" w:color="auto"/>
        <w:bottom w:val="none" w:sz="0" w:space="0" w:color="auto"/>
        <w:right w:val="none" w:sz="0" w:space="0" w:color="auto"/>
      </w:divBdr>
    </w:div>
    <w:div w:id="568420558">
      <w:bodyDiv w:val="1"/>
      <w:marLeft w:val="0"/>
      <w:marRight w:val="0"/>
      <w:marTop w:val="0"/>
      <w:marBottom w:val="0"/>
      <w:divBdr>
        <w:top w:val="none" w:sz="0" w:space="0" w:color="auto"/>
        <w:left w:val="none" w:sz="0" w:space="0" w:color="auto"/>
        <w:bottom w:val="none" w:sz="0" w:space="0" w:color="auto"/>
        <w:right w:val="none" w:sz="0" w:space="0" w:color="auto"/>
      </w:divBdr>
    </w:div>
    <w:div w:id="867522454">
      <w:bodyDiv w:val="1"/>
      <w:marLeft w:val="0"/>
      <w:marRight w:val="0"/>
      <w:marTop w:val="0"/>
      <w:marBottom w:val="0"/>
      <w:divBdr>
        <w:top w:val="none" w:sz="0" w:space="0" w:color="auto"/>
        <w:left w:val="none" w:sz="0" w:space="0" w:color="auto"/>
        <w:bottom w:val="none" w:sz="0" w:space="0" w:color="auto"/>
        <w:right w:val="none" w:sz="0" w:space="0" w:color="auto"/>
      </w:divBdr>
    </w:div>
    <w:div w:id="1041132104">
      <w:bodyDiv w:val="1"/>
      <w:marLeft w:val="0"/>
      <w:marRight w:val="0"/>
      <w:marTop w:val="0"/>
      <w:marBottom w:val="0"/>
      <w:divBdr>
        <w:top w:val="none" w:sz="0" w:space="0" w:color="auto"/>
        <w:left w:val="none" w:sz="0" w:space="0" w:color="auto"/>
        <w:bottom w:val="none" w:sz="0" w:space="0" w:color="auto"/>
        <w:right w:val="none" w:sz="0" w:space="0" w:color="auto"/>
      </w:divBdr>
    </w:div>
    <w:div w:id="1168442385">
      <w:bodyDiv w:val="1"/>
      <w:marLeft w:val="0"/>
      <w:marRight w:val="0"/>
      <w:marTop w:val="0"/>
      <w:marBottom w:val="0"/>
      <w:divBdr>
        <w:top w:val="none" w:sz="0" w:space="0" w:color="auto"/>
        <w:left w:val="none" w:sz="0" w:space="0" w:color="auto"/>
        <w:bottom w:val="none" w:sz="0" w:space="0" w:color="auto"/>
        <w:right w:val="none" w:sz="0" w:space="0" w:color="auto"/>
      </w:divBdr>
    </w:div>
    <w:div w:id="1193373998">
      <w:bodyDiv w:val="1"/>
      <w:marLeft w:val="0"/>
      <w:marRight w:val="0"/>
      <w:marTop w:val="0"/>
      <w:marBottom w:val="0"/>
      <w:divBdr>
        <w:top w:val="none" w:sz="0" w:space="0" w:color="auto"/>
        <w:left w:val="none" w:sz="0" w:space="0" w:color="auto"/>
        <w:bottom w:val="none" w:sz="0" w:space="0" w:color="auto"/>
        <w:right w:val="none" w:sz="0" w:space="0" w:color="auto"/>
      </w:divBdr>
    </w:div>
    <w:div w:id="1193374139">
      <w:bodyDiv w:val="1"/>
      <w:marLeft w:val="0"/>
      <w:marRight w:val="0"/>
      <w:marTop w:val="0"/>
      <w:marBottom w:val="0"/>
      <w:divBdr>
        <w:top w:val="none" w:sz="0" w:space="0" w:color="auto"/>
        <w:left w:val="none" w:sz="0" w:space="0" w:color="auto"/>
        <w:bottom w:val="none" w:sz="0" w:space="0" w:color="auto"/>
        <w:right w:val="none" w:sz="0" w:space="0" w:color="auto"/>
      </w:divBdr>
    </w:div>
    <w:div w:id="1290820594">
      <w:bodyDiv w:val="1"/>
      <w:marLeft w:val="0"/>
      <w:marRight w:val="0"/>
      <w:marTop w:val="0"/>
      <w:marBottom w:val="0"/>
      <w:divBdr>
        <w:top w:val="none" w:sz="0" w:space="0" w:color="auto"/>
        <w:left w:val="none" w:sz="0" w:space="0" w:color="auto"/>
        <w:bottom w:val="none" w:sz="0" w:space="0" w:color="auto"/>
        <w:right w:val="none" w:sz="0" w:space="0" w:color="auto"/>
      </w:divBdr>
    </w:div>
    <w:div w:id="1496456412">
      <w:bodyDiv w:val="1"/>
      <w:marLeft w:val="0"/>
      <w:marRight w:val="0"/>
      <w:marTop w:val="0"/>
      <w:marBottom w:val="0"/>
      <w:divBdr>
        <w:top w:val="none" w:sz="0" w:space="0" w:color="auto"/>
        <w:left w:val="none" w:sz="0" w:space="0" w:color="auto"/>
        <w:bottom w:val="none" w:sz="0" w:space="0" w:color="auto"/>
        <w:right w:val="none" w:sz="0" w:space="0" w:color="auto"/>
      </w:divBdr>
      <w:divsChild>
        <w:div w:id="389112401">
          <w:marLeft w:val="480"/>
          <w:marRight w:val="0"/>
          <w:marTop w:val="0"/>
          <w:marBottom w:val="0"/>
          <w:divBdr>
            <w:top w:val="none" w:sz="0" w:space="0" w:color="auto"/>
            <w:left w:val="none" w:sz="0" w:space="0" w:color="auto"/>
            <w:bottom w:val="none" w:sz="0" w:space="0" w:color="auto"/>
            <w:right w:val="none" w:sz="0" w:space="0" w:color="auto"/>
          </w:divBdr>
          <w:divsChild>
            <w:div w:id="846360429">
              <w:marLeft w:val="0"/>
              <w:marRight w:val="0"/>
              <w:marTop w:val="0"/>
              <w:marBottom w:val="0"/>
              <w:divBdr>
                <w:top w:val="none" w:sz="0" w:space="0" w:color="auto"/>
                <w:left w:val="none" w:sz="0" w:space="0" w:color="auto"/>
                <w:bottom w:val="none" w:sz="0" w:space="0" w:color="auto"/>
                <w:right w:val="none" w:sz="0" w:space="0" w:color="auto"/>
              </w:divBdr>
            </w:div>
            <w:div w:id="1554972853">
              <w:marLeft w:val="0"/>
              <w:marRight w:val="0"/>
              <w:marTop w:val="0"/>
              <w:marBottom w:val="0"/>
              <w:divBdr>
                <w:top w:val="none" w:sz="0" w:space="0" w:color="auto"/>
                <w:left w:val="none" w:sz="0" w:space="0" w:color="auto"/>
                <w:bottom w:val="none" w:sz="0" w:space="0" w:color="auto"/>
                <w:right w:val="none" w:sz="0" w:space="0" w:color="auto"/>
              </w:divBdr>
            </w:div>
            <w:div w:id="874653963">
              <w:marLeft w:val="0"/>
              <w:marRight w:val="0"/>
              <w:marTop w:val="0"/>
              <w:marBottom w:val="0"/>
              <w:divBdr>
                <w:top w:val="none" w:sz="0" w:space="0" w:color="auto"/>
                <w:left w:val="none" w:sz="0" w:space="0" w:color="auto"/>
                <w:bottom w:val="none" w:sz="0" w:space="0" w:color="auto"/>
                <w:right w:val="none" w:sz="0" w:space="0" w:color="auto"/>
              </w:divBdr>
            </w:div>
            <w:div w:id="602416648">
              <w:marLeft w:val="0"/>
              <w:marRight w:val="0"/>
              <w:marTop w:val="0"/>
              <w:marBottom w:val="0"/>
              <w:divBdr>
                <w:top w:val="none" w:sz="0" w:space="0" w:color="auto"/>
                <w:left w:val="none" w:sz="0" w:space="0" w:color="auto"/>
                <w:bottom w:val="none" w:sz="0" w:space="0" w:color="auto"/>
                <w:right w:val="none" w:sz="0" w:space="0" w:color="auto"/>
              </w:divBdr>
            </w:div>
            <w:div w:id="430054770">
              <w:marLeft w:val="0"/>
              <w:marRight w:val="0"/>
              <w:marTop w:val="0"/>
              <w:marBottom w:val="0"/>
              <w:divBdr>
                <w:top w:val="none" w:sz="0" w:space="0" w:color="auto"/>
                <w:left w:val="none" w:sz="0" w:space="0" w:color="auto"/>
                <w:bottom w:val="none" w:sz="0" w:space="0" w:color="auto"/>
                <w:right w:val="none" w:sz="0" w:space="0" w:color="auto"/>
              </w:divBdr>
            </w:div>
            <w:div w:id="503013023">
              <w:marLeft w:val="0"/>
              <w:marRight w:val="0"/>
              <w:marTop w:val="0"/>
              <w:marBottom w:val="0"/>
              <w:divBdr>
                <w:top w:val="none" w:sz="0" w:space="0" w:color="auto"/>
                <w:left w:val="none" w:sz="0" w:space="0" w:color="auto"/>
                <w:bottom w:val="none" w:sz="0" w:space="0" w:color="auto"/>
                <w:right w:val="none" w:sz="0" w:space="0" w:color="auto"/>
              </w:divBdr>
            </w:div>
            <w:div w:id="401485516">
              <w:marLeft w:val="0"/>
              <w:marRight w:val="0"/>
              <w:marTop w:val="0"/>
              <w:marBottom w:val="0"/>
              <w:divBdr>
                <w:top w:val="none" w:sz="0" w:space="0" w:color="auto"/>
                <w:left w:val="none" w:sz="0" w:space="0" w:color="auto"/>
                <w:bottom w:val="none" w:sz="0" w:space="0" w:color="auto"/>
                <w:right w:val="none" w:sz="0" w:space="0" w:color="auto"/>
              </w:divBdr>
            </w:div>
            <w:div w:id="1382553761">
              <w:marLeft w:val="0"/>
              <w:marRight w:val="0"/>
              <w:marTop w:val="0"/>
              <w:marBottom w:val="0"/>
              <w:divBdr>
                <w:top w:val="none" w:sz="0" w:space="0" w:color="auto"/>
                <w:left w:val="none" w:sz="0" w:space="0" w:color="auto"/>
                <w:bottom w:val="none" w:sz="0" w:space="0" w:color="auto"/>
                <w:right w:val="none" w:sz="0" w:space="0" w:color="auto"/>
              </w:divBdr>
            </w:div>
            <w:div w:id="1659192167">
              <w:marLeft w:val="0"/>
              <w:marRight w:val="0"/>
              <w:marTop w:val="0"/>
              <w:marBottom w:val="0"/>
              <w:divBdr>
                <w:top w:val="none" w:sz="0" w:space="0" w:color="auto"/>
                <w:left w:val="none" w:sz="0" w:space="0" w:color="auto"/>
                <w:bottom w:val="none" w:sz="0" w:space="0" w:color="auto"/>
                <w:right w:val="none" w:sz="0" w:space="0" w:color="auto"/>
              </w:divBdr>
            </w:div>
            <w:div w:id="1363169666">
              <w:marLeft w:val="0"/>
              <w:marRight w:val="0"/>
              <w:marTop w:val="0"/>
              <w:marBottom w:val="0"/>
              <w:divBdr>
                <w:top w:val="none" w:sz="0" w:space="0" w:color="auto"/>
                <w:left w:val="none" w:sz="0" w:space="0" w:color="auto"/>
                <w:bottom w:val="none" w:sz="0" w:space="0" w:color="auto"/>
                <w:right w:val="none" w:sz="0" w:space="0" w:color="auto"/>
              </w:divBdr>
            </w:div>
            <w:div w:id="2000693551">
              <w:marLeft w:val="0"/>
              <w:marRight w:val="0"/>
              <w:marTop w:val="0"/>
              <w:marBottom w:val="0"/>
              <w:divBdr>
                <w:top w:val="none" w:sz="0" w:space="0" w:color="auto"/>
                <w:left w:val="none" w:sz="0" w:space="0" w:color="auto"/>
                <w:bottom w:val="none" w:sz="0" w:space="0" w:color="auto"/>
                <w:right w:val="none" w:sz="0" w:space="0" w:color="auto"/>
              </w:divBdr>
            </w:div>
            <w:div w:id="191961845">
              <w:marLeft w:val="0"/>
              <w:marRight w:val="0"/>
              <w:marTop w:val="0"/>
              <w:marBottom w:val="0"/>
              <w:divBdr>
                <w:top w:val="none" w:sz="0" w:space="0" w:color="auto"/>
                <w:left w:val="none" w:sz="0" w:space="0" w:color="auto"/>
                <w:bottom w:val="none" w:sz="0" w:space="0" w:color="auto"/>
                <w:right w:val="none" w:sz="0" w:space="0" w:color="auto"/>
              </w:divBdr>
            </w:div>
            <w:div w:id="822507329">
              <w:marLeft w:val="0"/>
              <w:marRight w:val="0"/>
              <w:marTop w:val="0"/>
              <w:marBottom w:val="0"/>
              <w:divBdr>
                <w:top w:val="none" w:sz="0" w:space="0" w:color="auto"/>
                <w:left w:val="none" w:sz="0" w:space="0" w:color="auto"/>
                <w:bottom w:val="none" w:sz="0" w:space="0" w:color="auto"/>
                <w:right w:val="none" w:sz="0" w:space="0" w:color="auto"/>
              </w:divBdr>
            </w:div>
            <w:div w:id="372584329">
              <w:marLeft w:val="0"/>
              <w:marRight w:val="0"/>
              <w:marTop w:val="0"/>
              <w:marBottom w:val="0"/>
              <w:divBdr>
                <w:top w:val="none" w:sz="0" w:space="0" w:color="auto"/>
                <w:left w:val="none" w:sz="0" w:space="0" w:color="auto"/>
                <w:bottom w:val="none" w:sz="0" w:space="0" w:color="auto"/>
                <w:right w:val="none" w:sz="0" w:space="0" w:color="auto"/>
              </w:divBdr>
            </w:div>
            <w:div w:id="1105733331">
              <w:marLeft w:val="0"/>
              <w:marRight w:val="0"/>
              <w:marTop w:val="0"/>
              <w:marBottom w:val="0"/>
              <w:divBdr>
                <w:top w:val="none" w:sz="0" w:space="0" w:color="auto"/>
                <w:left w:val="none" w:sz="0" w:space="0" w:color="auto"/>
                <w:bottom w:val="none" w:sz="0" w:space="0" w:color="auto"/>
                <w:right w:val="none" w:sz="0" w:space="0" w:color="auto"/>
              </w:divBdr>
            </w:div>
            <w:div w:id="20170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5782">
      <w:bodyDiv w:val="1"/>
      <w:marLeft w:val="0"/>
      <w:marRight w:val="0"/>
      <w:marTop w:val="0"/>
      <w:marBottom w:val="0"/>
      <w:divBdr>
        <w:top w:val="none" w:sz="0" w:space="0" w:color="auto"/>
        <w:left w:val="none" w:sz="0" w:space="0" w:color="auto"/>
        <w:bottom w:val="none" w:sz="0" w:space="0" w:color="auto"/>
        <w:right w:val="none" w:sz="0" w:space="0" w:color="auto"/>
      </w:divBdr>
    </w:div>
    <w:div w:id="1637880023">
      <w:bodyDiv w:val="1"/>
      <w:marLeft w:val="0"/>
      <w:marRight w:val="0"/>
      <w:marTop w:val="0"/>
      <w:marBottom w:val="0"/>
      <w:divBdr>
        <w:top w:val="none" w:sz="0" w:space="0" w:color="auto"/>
        <w:left w:val="none" w:sz="0" w:space="0" w:color="auto"/>
        <w:bottom w:val="none" w:sz="0" w:space="0" w:color="auto"/>
        <w:right w:val="none" w:sz="0" w:space="0" w:color="auto"/>
      </w:divBdr>
    </w:div>
    <w:div w:id="1962345354">
      <w:bodyDiv w:val="1"/>
      <w:marLeft w:val="0"/>
      <w:marRight w:val="0"/>
      <w:marTop w:val="0"/>
      <w:marBottom w:val="0"/>
      <w:divBdr>
        <w:top w:val="none" w:sz="0" w:space="0" w:color="auto"/>
        <w:left w:val="none" w:sz="0" w:space="0" w:color="auto"/>
        <w:bottom w:val="none" w:sz="0" w:space="0" w:color="auto"/>
        <w:right w:val="none" w:sz="0" w:space="0" w:color="auto"/>
      </w:divBdr>
    </w:div>
    <w:div w:id="1965188291">
      <w:bodyDiv w:val="1"/>
      <w:marLeft w:val="0"/>
      <w:marRight w:val="0"/>
      <w:marTop w:val="0"/>
      <w:marBottom w:val="0"/>
      <w:divBdr>
        <w:top w:val="none" w:sz="0" w:space="0" w:color="auto"/>
        <w:left w:val="none" w:sz="0" w:space="0" w:color="auto"/>
        <w:bottom w:val="none" w:sz="0" w:space="0" w:color="auto"/>
        <w:right w:val="none" w:sz="0" w:space="0" w:color="auto"/>
      </w:divBdr>
    </w:div>
    <w:div w:id="1986734672">
      <w:bodyDiv w:val="1"/>
      <w:marLeft w:val="0"/>
      <w:marRight w:val="0"/>
      <w:marTop w:val="0"/>
      <w:marBottom w:val="0"/>
      <w:divBdr>
        <w:top w:val="none" w:sz="0" w:space="0" w:color="auto"/>
        <w:left w:val="none" w:sz="0" w:space="0" w:color="auto"/>
        <w:bottom w:val="none" w:sz="0" w:space="0" w:color="auto"/>
        <w:right w:val="none" w:sz="0" w:space="0" w:color="auto"/>
      </w:divBdr>
    </w:div>
    <w:div w:id="2039625337">
      <w:bodyDiv w:val="1"/>
      <w:marLeft w:val="0"/>
      <w:marRight w:val="0"/>
      <w:marTop w:val="0"/>
      <w:marBottom w:val="0"/>
      <w:divBdr>
        <w:top w:val="none" w:sz="0" w:space="0" w:color="auto"/>
        <w:left w:val="none" w:sz="0" w:space="0" w:color="auto"/>
        <w:bottom w:val="none" w:sz="0" w:space="0" w:color="auto"/>
        <w:right w:val="none" w:sz="0" w:space="0" w:color="auto"/>
      </w:divBdr>
    </w:div>
    <w:div w:id="2073116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2294/001c.124565" TargetMode="External"/><Relationship Id="rId18" Type="http://schemas.openxmlformats.org/officeDocument/2006/relationships/hyperlink" Target="https://doi.org/10.1038/s41467-024-54472-y"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i.org/10.1037/a0018963" TargetMode="External"/><Relationship Id="rId7" Type="http://schemas.openxmlformats.org/officeDocument/2006/relationships/endnotes" Target="endnotes.xml"/><Relationship Id="rId12" Type="http://schemas.openxmlformats.org/officeDocument/2006/relationships/hyperlink" Target="https://doi.org/10.3389/fnins.2019.00585" TargetMode="External"/><Relationship Id="rId17" Type="http://schemas.openxmlformats.org/officeDocument/2006/relationships/hyperlink" Target="https://doi.org/10.1016/j.neuroimage.2009.10.00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neuron.2023.04.023" TargetMode="External"/><Relationship Id="rId20" Type="http://schemas.openxmlformats.org/officeDocument/2006/relationships/hyperlink" Target="https://doi.org/10.1177/105971232311901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neuroimage.2016.02.022"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3389/fpsyg.2020.568899"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i.org/10.3389/fpsyg.2018.02204" TargetMode="External"/><Relationship Id="rId19" Type="http://schemas.openxmlformats.org/officeDocument/2006/relationships/hyperlink" Target="https://doi.org/10.3389/fnhum.2023.113336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77/1073858416667720" TargetMode="External"/><Relationship Id="rId14" Type="http://schemas.openxmlformats.org/officeDocument/2006/relationships/hyperlink" Target="https://doi.org/10.1080/09515089.2013.830548" TargetMode="External"/><Relationship Id="rId22" Type="http://schemas.openxmlformats.org/officeDocument/2006/relationships/hyperlink" Target="https://doi.org/10.1016/j.oneear.2021.03.009" TargetMode="Externa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C097F-680E-4B62-82D6-2CEAD971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7226</TotalTime>
  <Pages>13</Pages>
  <Words>4641</Words>
  <Characters>28265</Characters>
  <Application>Microsoft Office Word</Application>
  <DocSecurity>0</DocSecurity>
  <Lines>942</Lines>
  <Paragraphs>632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Quality Assurance Document</vt:lpstr>
      <vt:lpstr>Quality Assurance Document</vt:lpstr>
    </vt:vector>
  </TitlesOfParts>
  <Company/>
  <LinksUpToDate>false</LinksUpToDate>
  <CharactersWithSpaces>32274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Document</dc:title>
  <dc:subject/>
  <dc:creator>IWTF</dc:creator>
  <cp:keywords/>
  <dc:description/>
  <cp:lastModifiedBy>Gabija Aurylaité</cp:lastModifiedBy>
  <cp:revision>6</cp:revision>
  <cp:lastPrinted>2008-01-14T14:22:00Z</cp:lastPrinted>
  <dcterms:created xsi:type="dcterms:W3CDTF">2025-04-22T05:17:00Z</dcterms:created>
  <dcterms:modified xsi:type="dcterms:W3CDTF">2025-04-28T10:07:00Z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ef02a8dfebce814b9a031ac760f6610fd96dfa45ce27094fb20654f163171a99</vt:lpwstr>
  </property>
</Properties>
</file>